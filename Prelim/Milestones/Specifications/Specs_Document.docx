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AE55" w14:textId="6330130B" w:rsidR="00CF1B3C" w:rsidRDefault="00521C27" w:rsidP="35E0643E">
      <w:pPr>
        <w:spacing w:line="480" w:lineRule="auto"/>
        <w:jc w:val="center"/>
        <w:rPr>
          <w:b/>
          <w:bCs/>
          <w:sz w:val="40"/>
          <w:szCs w:val="40"/>
        </w:rPr>
      </w:pPr>
      <w:r>
        <w:rPr>
          <w:b/>
          <w:bCs/>
          <w:sz w:val="40"/>
          <w:szCs w:val="40"/>
        </w:rPr>
        <w:t>SPECIFICATIONS</w:t>
      </w:r>
      <w:r w:rsidR="00CF1B3C" w:rsidRPr="35E0643E">
        <w:rPr>
          <w:b/>
          <w:bCs/>
          <w:sz w:val="40"/>
          <w:szCs w:val="40"/>
        </w:rPr>
        <w:t xml:space="preserve"> DOCUMENT</w:t>
      </w:r>
    </w:p>
    <w:p w14:paraId="31E9A3CF" w14:textId="77777777" w:rsidR="00CF1B3C" w:rsidRDefault="00CF1B3C" w:rsidP="00CF1B3C">
      <w:pPr>
        <w:spacing w:line="480" w:lineRule="auto"/>
        <w:jc w:val="center"/>
        <w:rPr>
          <w:sz w:val="40"/>
          <w:szCs w:val="40"/>
        </w:rPr>
      </w:pPr>
    </w:p>
    <w:p w14:paraId="6B3E0720" w14:textId="6783B263" w:rsidR="00CF1B3C" w:rsidRDefault="00CF1B3C" w:rsidP="00CF1B3C">
      <w:pPr>
        <w:jc w:val="center"/>
        <w:rPr>
          <w:szCs w:val="24"/>
        </w:rPr>
      </w:pPr>
      <w:r>
        <w:rPr>
          <w:noProof/>
        </w:rPr>
        <w:drawing>
          <wp:inline distT="0" distB="0" distL="0" distR="0" wp14:anchorId="6345DAA4" wp14:editId="5480AD42">
            <wp:extent cx="2543175" cy="2543175"/>
            <wp:effectExtent l="0" t="0" r="0" b="0"/>
            <wp:docPr id="1313429077" name="Picture 1313429077" descr="A logo of a person carrying a larg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9077" name="Picture 1" descr="A logo of a person carrying a large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45A4490A" w14:textId="77777777" w:rsidR="00CF1B3C" w:rsidRDefault="00CF1B3C" w:rsidP="00CF1B3C">
      <w:pPr>
        <w:jc w:val="center"/>
        <w:rPr>
          <w:szCs w:val="24"/>
        </w:rPr>
      </w:pPr>
    </w:p>
    <w:p w14:paraId="4A92EC8F" w14:textId="77777777" w:rsidR="00CF1B3C" w:rsidRDefault="00CF1B3C" w:rsidP="00CF1B3C">
      <w:pPr>
        <w:jc w:val="center"/>
        <w:rPr>
          <w:szCs w:val="24"/>
        </w:rPr>
      </w:pPr>
    </w:p>
    <w:p w14:paraId="018A0152" w14:textId="77777777" w:rsidR="00CF1B3C" w:rsidRDefault="00CF1B3C" w:rsidP="00CF1B3C">
      <w:pPr>
        <w:jc w:val="center"/>
        <w:rPr>
          <w:szCs w:val="24"/>
        </w:rPr>
      </w:pPr>
    </w:p>
    <w:p w14:paraId="26615253" w14:textId="77777777" w:rsidR="00CF1B3C" w:rsidRPr="00E541FD" w:rsidRDefault="00CF1B3C" w:rsidP="00CF1B3C">
      <w:pPr>
        <w:jc w:val="center"/>
        <w:rPr>
          <w:rFonts w:asciiTheme="minorHAnsi" w:hAnsiTheme="minorHAnsi" w:cstheme="minorHAnsi"/>
          <w:szCs w:val="24"/>
        </w:rPr>
      </w:pPr>
      <w:r w:rsidRPr="00E541FD">
        <w:rPr>
          <w:rFonts w:asciiTheme="minorHAnsi" w:hAnsiTheme="minorHAnsi" w:cstheme="minorHAnsi"/>
          <w:szCs w:val="24"/>
        </w:rPr>
        <w:t>By</w:t>
      </w:r>
    </w:p>
    <w:p w14:paraId="7EA00215" w14:textId="77777777" w:rsidR="00CF1B3C" w:rsidRPr="00E541FD" w:rsidRDefault="00CF1B3C" w:rsidP="00CF1B3C">
      <w:pPr>
        <w:jc w:val="center"/>
        <w:rPr>
          <w:rFonts w:asciiTheme="minorHAnsi" w:hAnsiTheme="minorHAnsi" w:cstheme="minorHAnsi"/>
          <w:szCs w:val="24"/>
        </w:rPr>
      </w:pPr>
    </w:p>
    <w:p w14:paraId="2FE7E124" w14:textId="118BEE2A" w:rsidR="0089215B" w:rsidRPr="00E541FD" w:rsidRDefault="0089215B" w:rsidP="00CF1B3C">
      <w:pPr>
        <w:jc w:val="center"/>
        <w:rPr>
          <w:rFonts w:asciiTheme="minorHAnsi" w:hAnsiTheme="minorHAnsi" w:cstheme="minorHAnsi"/>
          <w:szCs w:val="24"/>
        </w:rPr>
      </w:pPr>
      <w:r w:rsidRPr="00E541FD">
        <w:rPr>
          <w:rFonts w:asciiTheme="minorHAnsi" w:hAnsiTheme="minorHAnsi" w:cstheme="minorHAnsi"/>
          <w:szCs w:val="24"/>
        </w:rPr>
        <w:t>Ian Adelman</w:t>
      </w:r>
    </w:p>
    <w:p w14:paraId="675277D5" w14:textId="6F65CFF5" w:rsidR="00CF1B3C" w:rsidRPr="00E541FD" w:rsidRDefault="00CF1B3C" w:rsidP="00CF1B3C">
      <w:pPr>
        <w:jc w:val="center"/>
        <w:rPr>
          <w:rFonts w:asciiTheme="minorHAnsi" w:hAnsiTheme="minorHAnsi" w:cstheme="minorHAnsi"/>
          <w:szCs w:val="24"/>
        </w:rPr>
      </w:pPr>
      <w:r w:rsidRPr="00E541FD">
        <w:rPr>
          <w:rFonts w:asciiTheme="minorHAnsi" w:hAnsiTheme="minorHAnsi" w:cstheme="minorHAnsi"/>
          <w:szCs w:val="24"/>
        </w:rPr>
        <w:t xml:space="preserve">Devin </w:t>
      </w:r>
      <w:proofErr w:type="spellStart"/>
      <w:r w:rsidRPr="00E541FD">
        <w:rPr>
          <w:rFonts w:asciiTheme="minorHAnsi" w:hAnsiTheme="minorHAnsi" w:cstheme="minorHAnsi"/>
          <w:szCs w:val="24"/>
        </w:rPr>
        <w:t>Hoopes</w:t>
      </w:r>
      <w:proofErr w:type="spellEnd"/>
    </w:p>
    <w:p w14:paraId="6AD59C47" w14:textId="37B64A5D" w:rsidR="0089215B" w:rsidRPr="00E541FD" w:rsidRDefault="0089215B" w:rsidP="00CF1B3C">
      <w:pPr>
        <w:jc w:val="center"/>
        <w:rPr>
          <w:rFonts w:asciiTheme="minorHAnsi" w:hAnsiTheme="minorHAnsi" w:cstheme="minorHAnsi"/>
          <w:szCs w:val="24"/>
        </w:rPr>
      </w:pPr>
      <w:r w:rsidRPr="00E541FD">
        <w:rPr>
          <w:rFonts w:asciiTheme="minorHAnsi" w:hAnsiTheme="minorHAnsi" w:cstheme="minorHAnsi"/>
          <w:szCs w:val="24"/>
        </w:rPr>
        <w:t>Natalie Gonzalez</w:t>
      </w:r>
    </w:p>
    <w:p w14:paraId="72F15367" w14:textId="24F63112" w:rsidR="0089215B" w:rsidRPr="00E541FD" w:rsidRDefault="006C1F2E" w:rsidP="00CF1B3C">
      <w:pPr>
        <w:jc w:val="center"/>
        <w:rPr>
          <w:rFonts w:asciiTheme="minorHAnsi" w:hAnsiTheme="minorHAnsi" w:cstheme="minorHAnsi"/>
          <w:szCs w:val="24"/>
        </w:rPr>
      </w:pPr>
      <w:r w:rsidRPr="00E541FD">
        <w:rPr>
          <w:rFonts w:asciiTheme="minorHAnsi" w:hAnsiTheme="minorHAnsi" w:cstheme="minorHAnsi"/>
          <w:szCs w:val="24"/>
        </w:rPr>
        <w:t>Alex Reinert</w:t>
      </w:r>
    </w:p>
    <w:p w14:paraId="61CC23F5" w14:textId="77777777" w:rsidR="00CF1B3C" w:rsidRPr="00E541FD" w:rsidRDefault="00CF1B3C" w:rsidP="00CF1B3C">
      <w:pPr>
        <w:jc w:val="center"/>
        <w:rPr>
          <w:rFonts w:asciiTheme="minorHAnsi" w:hAnsiTheme="minorHAnsi" w:cstheme="minorHAnsi"/>
          <w:szCs w:val="24"/>
        </w:rPr>
      </w:pPr>
    </w:p>
    <w:p w14:paraId="6F8C5853" w14:textId="77777777" w:rsidR="00CF1B3C" w:rsidRPr="00E541FD" w:rsidRDefault="00CF1B3C" w:rsidP="00CF1B3C">
      <w:pPr>
        <w:jc w:val="center"/>
        <w:rPr>
          <w:rFonts w:asciiTheme="minorHAnsi" w:hAnsiTheme="minorHAnsi" w:cstheme="minorHAnsi"/>
          <w:szCs w:val="24"/>
        </w:rPr>
      </w:pPr>
    </w:p>
    <w:p w14:paraId="76255EB0" w14:textId="77777777" w:rsidR="00CF1B3C" w:rsidRPr="00E541FD" w:rsidRDefault="00CF1B3C" w:rsidP="00CF1B3C">
      <w:pPr>
        <w:jc w:val="center"/>
        <w:rPr>
          <w:rFonts w:asciiTheme="minorHAnsi" w:eastAsia="Calibri" w:hAnsiTheme="minorHAnsi" w:cstheme="minorHAnsi"/>
          <w:szCs w:val="24"/>
        </w:rPr>
      </w:pPr>
      <w:r w:rsidRPr="00E541FD">
        <w:rPr>
          <w:rFonts w:asciiTheme="minorHAnsi" w:eastAsia="Calibri" w:hAnsiTheme="minorHAnsi" w:cstheme="minorHAnsi"/>
          <w:szCs w:val="24"/>
        </w:rPr>
        <w:t xml:space="preserve">Submitted to Dr. </w:t>
      </w:r>
      <w:proofErr w:type="spellStart"/>
      <w:r w:rsidRPr="00E541FD">
        <w:rPr>
          <w:rFonts w:asciiTheme="minorHAnsi" w:eastAsia="Calibri" w:hAnsiTheme="minorHAnsi" w:cstheme="minorHAnsi"/>
          <w:szCs w:val="24"/>
        </w:rPr>
        <w:t>Isenberg</w:t>
      </w:r>
      <w:proofErr w:type="spellEnd"/>
      <w:r w:rsidRPr="00E541FD">
        <w:rPr>
          <w:rFonts w:asciiTheme="minorHAnsi" w:eastAsia="Calibri" w:hAnsiTheme="minorHAnsi" w:cstheme="minorHAnsi"/>
          <w:szCs w:val="24"/>
        </w:rPr>
        <w:t xml:space="preserve"> and Dr. Adams</w:t>
      </w:r>
      <w:r w:rsidRPr="00E541FD">
        <w:rPr>
          <w:rFonts w:asciiTheme="minorHAnsi" w:hAnsiTheme="minorHAnsi" w:cstheme="minorHAnsi"/>
          <w:szCs w:val="24"/>
        </w:rPr>
        <w:br/>
      </w:r>
      <w:r w:rsidRPr="00E541FD">
        <w:rPr>
          <w:rFonts w:asciiTheme="minorHAnsi" w:eastAsia="Calibri" w:hAnsiTheme="minorHAnsi" w:cstheme="minorHAnsi"/>
          <w:szCs w:val="24"/>
        </w:rPr>
        <w:t>of Embry-Riddle Aeronautical University</w:t>
      </w:r>
      <w:r w:rsidRPr="00E541FD">
        <w:rPr>
          <w:rFonts w:asciiTheme="minorHAnsi" w:hAnsiTheme="minorHAnsi" w:cstheme="minorHAnsi"/>
          <w:szCs w:val="24"/>
        </w:rPr>
        <w:br/>
      </w:r>
      <w:r w:rsidRPr="00E541FD">
        <w:rPr>
          <w:rFonts w:asciiTheme="minorHAnsi" w:eastAsia="Calibri" w:hAnsiTheme="minorHAnsi" w:cstheme="minorHAnsi"/>
          <w:szCs w:val="24"/>
        </w:rPr>
        <w:t>in Partial Fulfillment of the Course Requirements for ME 407 and COM 420</w:t>
      </w:r>
      <w:r w:rsidRPr="00E541FD">
        <w:rPr>
          <w:rFonts w:asciiTheme="minorHAnsi" w:hAnsiTheme="minorHAnsi" w:cstheme="minorHAnsi"/>
          <w:szCs w:val="24"/>
        </w:rPr>
        <w:br/>
      </w:r>
    </w:p>
    <w:p w14:paraId="12AE6D91" w14:textId="2DA89349" w:rsidR="00CF1B3C" w:rsidRPr="00E541FD" w:rsidRDefault="0089215B" w:rsidP="00CF1B3C">
      <w:pPr>
        <w:jc w:val="center"/>
        <w:rPr>
          <w:rFonts w:asciiTheme="minorHAnsi" w:eastAsia="Calibri" w:hAnsiTheme="minorHAnsi" w:cstheme="minorHAnsi"/>
          <w:szCs w:val="24"/>
        </w:rPr>
      </w:pPr>
      <w:r w:rsidRPr="00E541FD">
        <w:rPr>
          <w:rFonts w:asciiTheme="minorHAnsi" w:eastAsia="Calibri" w:hAnsiTheme="minorHAnsi" w:cstheme="minorHAnsi"/>
          <w:szCs w:val="24"/>
        </w:rPr>
        <w:t xml:space="preserve">October </w:t>
      </w:r>
      <w:r w:rsidR="00521C27">
        <w:rPr>
          <w:rFonts w:asciiTheme="minorHAnsi" w:eastAsia="Calibri" w:hAnsiTheme="minorHAnsi" w:cstheme="minorHAnsi"/>
          <w:szCs w:val="24"/>
        </w:rPr>
        <w:t>21</w:t>
      </w:r>
      <w:r w:rsidRPr="00E541FD">
        <w:rPr>
          <w:rFonts w:asciiTheme="minorHAnsi" w:eastAsia="Calibri" w:hAnsiTheme="minorHAnsi" w:cstheme="minorHAnsi"/>
          <w:szCs w:val="24"/>
        </w:rPr>
        <w:t>, 2023</w:t>
      </w:r>
    </w:p>
    <w:p w14:paraId="130D5335" w14:textId="77777777" w:rsidR="00EA5B59" w:rsidRDefault="00EA5B59"/>
    <w:p w14:paraId="430C9E61" w14:textId="77777777" w:rsidR="00CF1B3C" w:rsidRDefault="00CF1B3C"/>
    <w:p w14:paraId="5EA15AA6" w14:textId="77777777" w:rsidR="00CF1B3C" w:rsidRDefault="00CF1B3C"/>
    <w:p w14:paraId="255EE3C7" w14:textId="77777777" w:rsidR="00CF1B3C" w:rsidRDefault="00CF1B3C"/>
    <w:p w14:paraId="0CF8D1A7" w14:textId="77777777" w:rsidR="00CF1B3C" w:rsidRDefault="00CF1B3C"/>
    <w:p w14:paraId="6439AF06" w14:textId="77777777" w:rsidR="00CF1B3C" w:rsidRDefault="00CF1B3C"/>
    <w:p w14:paraId="52E42EA9" w14:textId="77777777" w:rsidR="00CF1B3C" w:rsidRDefault="00CF1B3C"/>
    <w:p w14:paraId="7EBD921B" w14:textId="77777777" w:rsidR="00CF1B3C" w:rsidRDefault="00CF1B3C"/>
    <w:p w14:paraId="5BAE5999" w14:textId="77777777" w:rsidR="00CF1B3C" w:rsidRDefault="00CF1B3C"/>
    <w:p w14:paraId="4F06863D" w14:textId="77777777" w:rsidR="00592739" w:rsidRDefault="00592739" w:rsidP="00CF1B3C">
      <w:pPr>
        <w:jc w:val="center"/>
      </w:pPr>
    </w:p>
    <w:p w14:paraId="0C07E1EF" w14:textId="07D59E52" w:rsidR="00592739" w:rsidRDefault="00592739" w:rsidP="006D2970">
      <w:pPr>
        <w:pStyle w:val="Heading1"/>
      </w:pPr>
      <w:bookmarkStart w:id="0" w:name="_Toc147697754"/>
      <w:r>
        <w:t>ABSTRACT</w:t>
      </w:r>
      <w:bookmarkEnd w:id="0"/>
    </w:p>
    <w:p w14:paraId="41A8F9FA" w14:textId="277660C5" w:rsidR="006D2970" w:rsidRPr="002571D8" w:rsidRDefault="006D2970" w:rsidP="006D2970">
      <w:pPr>
        <w:rPr>
          <w:rFonts w:cs="Times New Roman"/>
          <w:color w:val="FF0000"/>
        </w:rPr>
      </w:pPr>
      <w:r w:rsidRPr="007C2DCE">
        <w:rPr>
          <w:rFonts w:cs="Times New Roman"/>
          <w:color w:val="000000" w:themeColor="text1"/>
        </w:rPr>
        <w:t xml:space="preserve">In this document the proposed </w:t>
      </w:r>
      <w:r w:rsidR="00830612">
        <w:rPr>
          <w:rFonts w:cs="Times New Roman"/>
          <w:color w:val="000000" w:themeColor="text1"/>
        </w:rPr>
        <w:t>stair climbing</w:t>
      </w:r>
      <w:r w:rsidRPr="007C2DCE">
        <w:rPr>
          <w:rFonts w:cs="Times New Roman"/>
          <w:color w:val="000000" w:themeColor="text1"/>
        </w:rPr>
        <w:t xml:space="preserve"> system and its components will be described in detail, and an explanation for each component’s inclusion will be provided. Such explanation will be supplemented with the list of design requirements derived from the problem statement, and how each component/design feature directly contributes to fulfilling the requirements and solving the problem</w:t>
      </w:r>
      <w:r w:rsidR="00482D72" w:rsidRPr="007C2DCE">
        <w:rPr>
          <w:rFonts w:cs="Times New Roman"/>
          <w:color w:val="000000" w:themeColor="text1"/>
        </w:rPr>
        <w:t xml:space="preserve"> presented.</w:t>
      </w:r>
    </w:p>
    <w:p w14:paraId="52189315" w14:textId="77777777" w:rsidR="00592739" w:rsidRDefault="00592739" w:rsidP="00CF1B3C">
      <w:pPr>
        <w:jc w:val="center"/>
        <w:rPr>
          <w:sz w:val="40"/>
          <w:szCs w:val="40"/>
        </w:rPr>
      </w:pPr>
    </w:p>
    <w:p w14:paraId="18BA22D3" w14:textId="77777777" w:rsidR="00592739" w:rsidRDefault="00592739" w:rsidP="00CF1B3C">
      <w:pPr>
        <w:jc w:val="center"/>
        <w:rPr>
          <w:sz w:val="40"/>
          <w:szCs w:val="40"/>
        </w:rPr>
      </w:pPr>
    </w:p>
    <w:p w14:paraId="45873244" w14:textId="77777777" w:rsidR="00592739" w:rsidRDefault="00592739" w:rsidP="00CF1B3C">
      <w:pPr>
        <w:jc w:val="center"/>
        <w:rPr>
          <w:sz w:val="40"/>
          <w:szCs w:val="40"/>
        </w:rPr>
      </w:pPr>
    </w:p>
    <w:p w14:paraId="14AD576B" w14:textId="77777777" w:rsidR="00592739" w:rsidRDefault="00592739" w:rsidP="00CF1B3C">
      <w:pPr>
        <w:jc w:val="center"/>
        <w:rPr>
          <w:sz w:val="40"/>
          <w:szCs w:val="40"/>
        </w:rPr>
      </w:pPr>
    </w:p>
    <w:p w14:paraId="59282796" w14:textId="77777777" w:rsidR="00592739" w:rsidRDefault="00592739" w:rsidP="00CF1B3C">
      <w:pPr>
        <w:jc w:val="center"/>
        <w:rPr>
          <w:sz w:val="40"/>
          <w:szCs w:val="40"/>
        </w:rPr>
      </w:pPr>
    </w:p>
    <w:p w14:paraId="74F4E352" w14:textId="77777777" w:rsidR="00592739" w:rsidRDefault="00592739" w:rsidP="00CF1B3C">
      <w:pPr>
        <w:jc w:val="center"/>
        <w:rPr>
          <w:sz w:val="40"/>
          <w:szCs w:val="40"/>
        </w:rPr>
      </w:pPr>
    </w:p>
    <w:p w14:paraId="321296A4" w14:textId="77777777" w:rsidR="00592739" w:rsidRDefault="00592739" w:rsidP="00CF1B3C">
      <w:pPr>
        <w:jc w:val="center"/>
        <w:rPr>
          <w:sz w:val="40"/>
          <w:szCs w:val="40"/>
        </w:rPr>
      </w:pPr>
    </w:p>
    <w:p w14:paraId="779B4C2A" w14:textId="77777777" w:rsidR="00592739" w:rsidRDefault="00592739" w:rsidP="00CF1B3C">
      <w:pPr>
        <w:jc w:val="center"/>
        <w:rPr>
          <w:sz w:val="40"/>
          <w:szCs w:val="40"/>
        </w:rPr>
      </w:pPr>
    </w:p>
    <w:p w14:paraId="0F2E4F92" w14:textId="77777777" w:rsidR="00592739" w:rsidRDefault="00592739" w:rsidP="00CF1B3C">
      <w:pPr>
        <w:jc w:val="center"/>
        <w:rPr>
          <w:sz w:val="40"/>
          <w:szCs w:val="40"/>
        </w:rPr>
      </w:pPr>
    </w:p>
    <w:p w14:paraId="2588426E" w14:textId="77777777" w:rsidR="00592739" w:rsidRDefault="00592739" w:rsidP="00CF1B3C">
      <w:pPr>
        <w:jc w:val="center"/>
        <w:rPr>
          <w:sz w:val="40"/>
          <w:szCs w:val="40"/>
        </w:rPr>
      </w:pPr>
    </w:p>
    <w:p w14:paraId="1958F480" w14:textId="77777777" w:rsidR="00592739" w:rsidRDefault="00592739" w:rsidP="00CF1B3C">
      <w:pPr>
        <w:jc w:val="center"/>
        <w:rPr>
          <w:sz w:val="40"/>
          <w:szCs w:val="40"/>
        </w:rPr>
      </w:pPr>
    </w:p>
    <w:p w14:paraId="4FFA9B90" w14:textId="77777777" w:rsidR="00592739" w:rsidRDefault="00592739" w:rsidP="00CF1B3C">
      <w:pPr>
        <w:jc w:val="center"/>
        <w:rPr>
          <w:sz w:val="40"/>
          <w:szCs w:val="40"/>
        </w:rPr>
      </w:pPr>
    </w:p>
    <w:p w14:paraId="066C263E" w14:textId="77777777" w:rsidR="00592739" w:rsidRDefault="00592739" w:rsidP="00CF1B3C">
      <w:pPr>
        <w:jc w:val="center"/>
        <w:rPr>
          <w:sz w:val="40"/>
          <w:szCs w:val="40"/>
        </w:rPr>
      </w:pPr>
    </w:p>
    <w:p w14:paraId="734B66F2" w14:textId="77777777" w:rsidR="00592739" w:rsidRDefault="00592739" w:rsidP="00CF1B3C">
      <w:pPr>
        <w:jc w:val="center"/>
        <w:rPr>
          <w:sz w:val="40"/>
          <w:szCs w:val="40"/>
        </w:rPr>
      </w:pPr>
    </w:p>
    <w:p w14:paraId="132641F7" w14:textId="77777777" w:rsidR="00592739" w:rsidRDefault="00592739" w:rsidP="00CF1B3C">
      <w:pPr>
        <w:jc w:val="center"/>
        <w:rPr>
          <w:sz w:val="40"/>
          <w:szCs w:val="40"/>
        </w:rPr>
      </w:pPr>
    </w:p>
    <w:p w14:paraId="22547270" w14:textId="77777777" w:rsidR="00592739" w:rsidRDefault="00592739" w:rsidP="00CF1B3C">
      <w:pPr>
        <w:jc w:val="center"/>
        <w:rPr>
          <w:sz w:val="40"/>
          <w:szCs w:val="40"/>
        </w:rPr>
      </w:pPr>
    </w:p>
    <w:p w14:paraId="32D06697" w14:textId="77777777" w:rsidR="00592739" w:rsidRDefault="00592739" w:rsidP="00CF1B3C">
      <w:pPr>
        <w:jc w:val="center"/>
        <w:rPr>
          <w:sz w:val="40"/>
          <w:szCs w:val="40"/>
        </w:rPr>
      </w:pPr>
    </w:p>
    <w:p w14:paraId="14F29367" w14:textId="77777777" w:rsidR="00592739" w:rsidRDefault="00592739" w:rsidP="00CF1B3C">
      <w:pPr>
        <w:jc w:val="center"/>
        <w:rPr>
          <w:sz w:val="40"/>
          <w:szCs w:val="40"/>
        </w:rPr>
      </w:pPr>
    </w:p>
    <w:p w14:paraId="56843278" w14:textId="77777777" w:rsidR="00592739" w:rsidRDefault="00592739" w:rsidP="00CF1B3C">
      <w:pPr>
        <w:jc w:val="center"/>
        <w:rPr>
          <w:sz w:val="40"/>
          <w:szCs w:val="40"/>
        </w:rPr>
      </w:pPr>
    </w:p>
    <w:p w14:paraId="48D4A4A9" w14:textId="77777777" w:rsidR="00AA3963" w:rsidRDefault="00AA3963" w:rsidP="00CF1B3C">
      <w:pPr>
        <w:jc w:val="center"/>
        <w:rPr>
          <w:sz w:val="40"/>
          <w:szCs w:val="40"/>
        </w:rPr>
      </w:pPr>
    </w:p>
    <w:p w14:paraId="5C792472" w14:textId="77777777" w:rsidR="00592739" w:rsidRDefault="00592739" w:rsidP="00CF1B3C">
      <w:pPr>
        <w:jc w:val="center"/>
        <w:rPr>
          <w:sz w:val="40"/>
          <w:szCs w:val="40"/>
        </w:rPr>
      </w:pPr>
    </w:p>
    <w:p w14:paraId="7AEF92F1" w14:textId="77777777" w:rsidR="00214E76" w:rsidRDefault="00214E76" w:rsidP="00CF1B3C">
      <w:pPr>
        <w:rPr>
          <w:szCs w:val="24"/>
        </w:rPr>
      </w:pPr>
    </w:p>
    <w:sdt>
      <w:sdtPr>
        <w:rPr>
          <w:rFonts w:eastAsiaTheme="minorEastAsia" w:cstheme="minorBidi"/>
          <w:b w:val="0"/>
          <w:color w:val="auto"/>
          <w:kern w:val="2"/>
          <w:sz w:val="24"/>
          <w:szCs w:val="22"/>
          <w:lang w:eastAsia="ja-JP"/>
          <w14:ligatures w14:val="standardContextual"/>
        </w:rPr>
        <w:id w:val="1278987612"/>
        <w:docPartObj>
          <w:docPartGallery w:val="Table of Contents"/>
          <w:docPartUnique/>
        </w:docPartObj>
      </w:sdtPr>
      <w:sdtEndPr>
        <w:rPr>
          <w:bCs/>
          <w:noProof/>
        </w:rPr>
      </w:sdtEndPr>
      <w:sdtContent>
        <w:p w14:paraId="08FEC9FD" w14:textId="42F155E2" w:rsidR="00214E76" w:rsidRDefault="00126E3C">
          <w:pPr>
            <w:pStyle w:val="TOCHeading"/>
          </w:pPr>
          <w:r>
            <w:t>TABLE OF CONTENTS</w:t>
          </w:r>
        </w:p>
        <w:p w14:paraId="6D2C3A13" w14:textId="3F2EDE19" w:rsidR="00CD5524" w:rsidRDefault="00214E76">
          <w:pPr>
            <w:pStyle w:val="TOC1"/>
            <w:tabs>
              <w:tab w:val="right" w:leader="dot" w:pos="9350"/>
            </w:tabs>
            <w:rPr>
              <w:rFonts w:asciiTheme="minorHAnsi" w:hAnsiTheme="minorHAnsi"/>
              <w:noProof/>
              <w:kern w:val="0"/>
              <w:sz w:val="22"/>
              <w:lang w:eastAsia="zh-CN"/>
              <w14:ligatures w14:val="none"/>
            </w:rPr>
          </w:pPr>
          <w:r>
            <w:fldChar w:fldCharType="begin"/>
          </w:r>
          <w:r>
            <w:instrText xml:space="preserve"> TOC \o "1-3" \h \z \u </w:instrText>
          </w:r>
          <w:r>
            <w:fldChar w:fldCharType="separate"/>
          </w:r>
          <w:hyperlink w:anchor="_Toc147697754" w:history="1">
            <w:r w:rsidR="00CD5524" w:rsidRPr="00D15FF5">
              <w:rPr>
                <w:rStyle w:val="Hyperlink"/>
                <w:noProof/>
              </w:rPr>
              <w:t>ABSTRACT</w:t>
            </w:r>
            <w:r w:rsidR="00CD5524">
              <w:rPr>
                <w:noProof/>
                <w:webHidden/>
              </w:rPr>
              <w:tab/>
            </w:r>
            <w:r w:rsidR="00CD5524">
              <w:rPr>
                <w:noProof/>
                <w:webHidden/>
              </w:rPr>
              <w:fldChar w:fldCharType="begin"/>
            </w:r>
            <w:r w:rsidR="00CD5524">
              <w:rPr>
                <w:noProof/>
                <w:webHidden/>
              </w:rPr>
              <w:instrText xml:space="preserve"> PAGEREF _Toc147697754 \h </w:instrText>
            </w:r>
            <w:r w:rsidR="00CD5524">
              <w:rPr>
                <w:noProof/>
                <w:webHidden/>
              </w:rPr>
            </w:r>
            <w:r w:rsidR="00CD5524">
              <w:rPr>
                <w:noProof/>
                <w:webHidden/>
              </w:rPr>
              <w:fldChar w:fldCharType="separate"/>
            </w:r>
            <w:r w:rsidR="00953B57">
              <w:rPr>
                <w:noProof/>
                <w:webHidden/>
              </w:rPr>
              <w:t>2</w:t>
            </w:r>
            <w:r w:rsidR="00CD5524">
              <w:rPr>
                <w:noProof/>
                <w:webHidden/>
              </w:rPr>
              <w:fldChar w:fldCharType="end"/>
            </w:r>
          </w:hyperlink>
        </w:p>
        <w:p w14:paraId="54BCCE08" w14:textId="078FFC51" w:rsidR="00CD5524" w:rsidRDefault="003A00AD">
          <w:pPr>
            <w:pStyle w:val="TOC1"/>
            <w:tabs>
              <w:tab w:val="left" w:pos="660"/>
              <w:tab w:val="right" w:leader="dot" w:pos="9350"/>
            </w:tabs>
            <w:rPr>
              <w:rFonts w:asciiTheme="minorHAnsi" w:hAnsiTheme="minorHAnsi"/>
              <w:noProof/>
              <w:kern w:val="0"/>
              <w:sz w:val="22"/>
              <w:lang w:eastAsia="zh-CN"/>
              <w14:ligatures w14:val="none"/>
            </w:rPr>
          </w:pPr>
          <w:hyperlink w:anchor="_Toc147697755" w:history="1">
            <w:r w:rsidR="00CD5524" w:rsidRPr="00D15FF5">
              <w:rPr>
                <w:rStyle w:val="Hyperlink"/>
                <w:noProof/>
              </w:rPr>
              <w:t>1.0</w:t>
            </w:r>
            <w:r w:rsidR="00CD5524">
              <w:rPr>
                <w:rFonts w:asciiTheme="minorHAnsi" w:hAnsiTheme="minorHAnsi"/>
                <w:noProof/>
                <w:kern w:val="0"/>
                <w:sz w:val="22"/>
                <w:lang w:eastAsia="zh-CN"/>
                <w14:ligatures w14:val="none"/>
              </w:rPr>
              <w:tab/>
            </w:r>
            <w:r w:rsidR="00CD5524" w:rsidRPr="00D15FF5">
              <w:rPr>
                <w:rStyle w:val="Hyperlink"/>
                <w:noProof/>
              </w:rPr>
              <w:t>PROBLEM STATEMENT</w:t>
            </w:r>
            <w:r w:rsidR="00CD5524">
              <w:rPr>
                <w:noProof/>
                <w:webHidden/>
              </w:rPr>
              <w:tab/>
            </w:r>
            <w:r w:rsidR="00CD5524">
              <w:rPr>
                <w:noProof/>
                <w:webHidden/>
              </w:rPr>
              <w:fldChar w:fldCharType="begin"/>
            </w:r>
            <w:r w:rsidR="00CD5524">
              <w:rPr>
                <w:noProof/>
                <w:webHidden/>
              </w:rPr>
              <w:instrText xml:space="preserve"> PAGEREF _Toc147697755 \h </w:instrText>
            </w:r>
            <w:r w:rsidR="00CD5524">
              <w:rPr>
                <w:noProof/>
                <w:webHidden/>
              </w:rPr>
            </w:r>
            <w:r w:rsidR="00CD5524">
              <w:rPr>
                <w:noProof/>
                <w:webHidden/>
              </w:rPr>
              <w:fldChar w:fldCharType="separate"/>
            </w:r>
            <w:r w:rsidR="00953B57">
              <w:rPr>
                <w:noProof/>
                <w:webHidden/>
              </w:rPr>
              <w:t>4</w:t>
            </w:r>
            <w:r w:rsidR="00CD5524">
              <w:rPr>
                <w:noProof/>
                <w:webHidden/>
              </w:rPr>
              <w:fldChar w:fldCharType="end"/>
            </w:r>
          </w:hyperlink>
        </w:p>
        <w:p w14:paraId="6A38EEBB" w14:textId="61ED024A" w:rsidR="00CD5524" w:rsidRDefault="003A00AD">
          <w:pPr>
            <w:pStyle w:val="TOC1"/>
            <w:tabs>
              <w:tab w:val="left" w:pos="660"/>
              <w:tab w:val="right" w:leader="dot" w:pos="9350"/>
            </w:tabs>
            <w:rPr>
              <w:rFonts w:asciiTheme="minorHAnsi" w:hAnsiTheme="minorHAnsi"/>
              <w:noProof/>
              <w:kern w:val="0"/>
              <w:sz w:val="22"/>
              <w:lang w:eastAsia="zh-CN"/>
              <w14:ligatures w14:val="none"/>
            </w:rPr>
          </w:pPr>
          <w:hyperlink w:anchor="_Toc147697756" w:history="1">
            <w:r w:rsidR="00CD5524" w:rsidRPr="00D15FF5">
              <w:rPr>
                <w:rStyle w:val="Hyperlink"/>
                <w:noProof/>
              </w:rPr>
              <w:t xml:space="preserve">2.0 </w:t>
            </w:r>
            <w:r w:rsidR="00CD5524">
              <w:rPr>
                <w:rFonts w:asciiTheme="minorHAnsi" w:hAnsiTheme="minorHAnsi"/>
                <w:noProof/>
                <w:kern w:val="0"/>
                <w:sz w:val="22"/>
                <w:lang w:eastAsia="zh-CN"/>
                <w14:ligatures w14:val="none"/>
              </w:rPr>
              <w:tab/>
            </w:r>
            <w:r w:rsidR="00CD5524" w:rsidRPr="00D15FF5">
              <w:rPr>
                <w:rStyle w:val="Hyperlink"/>
                <w:noProof/>
              </w:rPr>
              <w:t>REQUIREMENTS</w:t>
            </w:r>
            <w:r w:rsidR="00CD5524">
              <w:rPr>
                <w:noProof/>
                <w:webHidden/>
              </w:rPr>
              <w:tab/>
            </w:r>
            <w:r w:rsidR="00CD5524">
              <w:rPr>
                <w:noProof/>
                <w:webHidden/>
              </w:rPr>
              <w:fldChar w:fldCharType="begin"/>
            </w:r>
            <w:r w:rsidR="00CD5524">
              <w:rPr>
                <w:noProof/>
                <w:webHidden/>
              </w:rPr>
              <w:instrText xml:space="preserve"> PAGEREF _Toc147697756 \h </w:instrText>
            </w:r>
            <w:r w:rsidR="00CD5524">
              <w:rPr>
                <w:noProof/>
                <w:webHidden/>
              </w:rPr>
            </w:r>
            <w:r w:rsidR="00CD5524">
              <w:rPr>
                <w:noProof/>
                <w:webHidden/>
              </w:rPr>
              <w:fldChar w:fldCharType="separate"/>
            </w:r>
            <w:r w:rsidR="00953B57">
              <w:rPr>
                <w:noProof/>
                <w:webHidden/>
              </w:rPr>
              <w:t>4</w:t>
            </w:r>
            <w:r w:rsidR="00CD5524">
              <w:rPr>
                <w:noProof/>
                <w:webHidden/>
              </w:rPr>
              <w:fldChar w:fldCharType="end"/>
            </w:r>
          </w:hyperlink>
        </w:p>
        <w:p w14:paraId="252B765E" w14:textId="5EF3CB62"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57" w:history="1">
            <w:r w:rsidR="00CD5524" w:rsidRPr="00D15FF5">
              <w:rPr>
                <w:rStyle w:val="Hyperlink"/>
                <w:noProof/>
                <w:lang w:eastAsia="en-US"/>
              </w:rPr>
              <w:t xml:space="preserve">2.1 </w:t>
            </w:r>
            <w:r w:rsidR="00CD5524">
              <w:rPr>
                <w:rFonts w:asciiTheme="minorHAnsi" w:hAnsiTheme="minorHAnsi"/>
                <w:noProof/>
                <w:kern w:val="0"/>
                <w:sz w:val="22"/>
                <w:lang w:eastAsia="zh-CN"/>
                <w14:ligatures w14:val="none"/>
              </w:rPr>
              <w:tab/>
            </w:r>
            <w:r w:rsidR="00CD5524" w:rsidRPr="00D15FF5">
              <w:rPr>
                <w:rStyle w:val="Hyperlink"/>
                <w:noProof/>
                <w:lang w:eastAsia="en-US"/>
              </w:rPr>
              <w:t>FUNCTIONAL</w:t>
            </w:r>
            <w:r w:rsidR="00CD5524">
              <w:rPr>
                <w:noProof/>
                <w:webHidden/>
              </w:rPr>
              <w:tab/>
            </w:r>
            <w:r w:rsidR="00CD5524">
              <w:rPr>
                <w:noProof/>
                <w:webHidden/>
              </w:rPr>
              <w:fldChar w:fldCharType="begin"/>
            </w:r>
            <w:r w:rsidR="00CD5524">
              <w:rPr>
                <w:noProof/>
                <w:webHidden/>
              </w:rPr>
              <w:instrText xml:space="preserve"> PAGEREF _Toc147697757 \h </w:instrText>
            </w:r>
            <w:r w:rsidR="00CD5524">
              <w:rPr>
                <w:noProof/>
                <w:webHidden/>
              </w:rPr>
            </w:r>
            <w:r w:rsidR="00CD5524">
              <w:rPr>
                <w:noProof/>
                <w:webHidden/>
              </w:rPr>
              <w:fldChar w:fldCharType="separate"/>
            </w:r>
            <w:r w:rsidR="00953B57">
              <w:rPr>
                <w:noProof/>
                <w:webHidden/>
              </w:rPr>
              <w:t>4</w:t>
            </w:r>
            <w:r w:rsidR="00CD5524">
              <w:rPr>
                <w:noProof/>
                <w:webHidden/>
              </w:rPr>
              <w:fldChar w:fldCharType="end"/>
            </w:r>
          </w:hyperlink>
        </w:p>
        <w:p w14:paraId="0F68C659" w14:textId="0AB23DBC"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58" w:history="1">
            <w:r w:rsidR="00CD5524" w:rsidRPr="00D15FF5">
              <w:rPr>
                <w:rStyle w:val="Hyperlink"/>
                <w:noProof/>
                <w:lang w:eastAsia="en-US"/>
              </w:rPr>
              <w:t xml:space="preserve">2.2 </w:t>
            </w:r>
            <w:r w:rsidR="00CD5524">
              <w:rPr>
                <w:rFonts w:asciiTheme="minorHAnsi" w:hAnsiTheme="minorHAnsi"/>
                <w:noProof/>
                <w:kern w:val="0"/>
                <w:sz w:val="22"/>
                <w:lang w:eastAsia="zh-CN"/>
                <w14:ligatures w14:val="none"/>
              </w:rPr>
              <w:tab/>
            </w:r>
            <w:r w:rsidR="00CD5524" w:rsidRPr="00D15FF5">
              <w:rPr>
                <w:rStyle w:val="Hyperlink"/>
                <w:noProof/>
                <w:lang w:eastAsia="en-US"/>
              </w:rPr>
              <w:t>SIZING</w:t>
            </w:r>
            <w:r w:rsidR="00CD5524">
              <w:rPr>
                <w:noProof/>
                <w:webHidden/>
              </w:rPr>
              <w:tab/>
            </w:r>
            <w:r w:rsidR="00CD5524">
              <w:rPr>
                <w:noProof/>
                <w:webHidden/>
              </w:rPr>
              <w:fldChar w:fldCharType="begin"/>
            </w:r>
            <w:r w:rsidR="00CD5524">
              <w:rPr>
                <w:noProof/>
                <w:webHidden/>
              </w:rPr>
              <w:instrText xml:space="preserve"> PAGEREF _Toc147697758 \h </w:instrText>
            </w:r>
            <w:r w:rsidR="00CD5524">
              <w:rPr>
                <w:noProof/>
                <w:webHidden/>
              </w:rPr>
            </w:r>
            <w:r w:rsidR="00CD5524">
              <w:rPr>
                <w:noProof/>
                <w:webHidden/>
              </w:rPr>
              <w:fldChar w:fldCharType="separate"/>
            </w:r>
            <w:r w:rsidR="00953B57">
              <w:rPr>
                <w:noProof/>
                <w:webHidden/>
              </w:rPr>
              <w:t>4</w:t>
            </w:r>
            <w:r w:rsidR="00CD5524">
              <w:rPr>
                <w:noProof/>
                <w:webHidden/>
              </w:rPr>
              <w:fldChar w:fldCharType="end"/>
            </w:r>
          </w:hyperlink>
        </w:p>
        <w:p w14:paraId="418E01C6" w14:textId="09468F0C"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59" w:history="1">
            <w:r w:rsidR="00CD5524" w:rsidRPr="00D15FF5">
              <w:rPr>
                <w:rStyle w:val="Hyperlink"/>
                <w:noProof/>
                <w:lang w:eastAsia="en-US"/>
              </w:rPr>
              <w:t xml:space="preserve">2.3 </w:t>
            </w:r>
            <w:r w:rsidR="00CD5524">
              <w:rPr>
                <w:rFonts w:asciiTheme="minorHAnsi" w:hAnsiTheme="minorHAnsi"/>
                <w:noProof/>
                <w:kern w:val="0"/>
                <w:sz w:val="22"/>
                <w:lang w:eastAsia="zh-CN"/>
                <w14:ligatures w14:val="none"/>
              </w:rPr>
              <w:tab/>
            </w:r>
            <w:r w:rsidR="00CD5524" w:rsidRPr="00D15FF5">
              <w:rPr>
                <w:rStyle w:val="Hyperlink"/>
                <w:noProof/>
                <w:lang w:eastAsia="en-US"/>
              </w:rPr>
              <w:t>SAFETY</w:t>
            </w:r>
            <w:r w:rsidR="00CD5524">
              <w:rPr>
                <w:noProof/>
                <w:webHidden/>
              </w:rPr>
              <w:tab/>
            </w:r>
            <w:r w:rsidR="00CD5524">
              <w:rPr>
                <w:noProof/>
                <w:webHidden/>
              </w:rPr>
              <w:fldChar w:fldCharType="begin"/>
            </w:r>
            <w:r w:rsidR="00CD5524">
              <w:rPr>
                <w:noProof/>
                <w:webHidden/>
              </w:rPr>
              <w:instrText xml:space="preserve"> PAGEREF _Toc147697759 \h </w:instrText>
            </w:r>
            <w:r w:rsidR="00CD5524">
              <w:rPr>
                <w:noProof/>
                <w:webHidden/>
              </w:rPr>
            </w:r>
            <w:r w:rsidR="00CD5524">
              <w:rPr>
                <w:noProof/>
                <w:webHidden/>
              </w:rPr>
              <w:fldChar w:fldCharType="separate"/>
            </w:r>
            <w:r w:rsidR="00953B57">
              <w:rPr>
                <w:noProof/>
                <w:webHidden/>
              </w:rPr>
              <w:t>4</w:t>
            </w:r>
            <w:r w:rsidR="00CD5524">
              <w:rPr>
                <w:noProof/>
                <w:webHidden/>
              </w:rPr>
              <w:fldChar w:fldCharType="end"/>
            </w:r>
          </w:hyperlink>
        </w:p>
        <w:p w14:paraId="7FE6E0AB" w14:textId="264D188A" w:rsidR="00CD5524" w:rsidRDefault="003A00AD">
          <w:pPr>
            <w:pStyle w:val="TOC1"/>
            <w:tabs>
              <w:tab w:val="left" w:pos="660"/>
              <w:tab w:val="right" w:leader="dot" w:pos="9350"/>
            </w:tabs>
            <w:rPr>
              <w:rFonts w:asciiTheme="minorHAnsi" w:hAnsiTheme="minorHAnsi"/>
              <w:noProof/>
              <w:kern w:val="0"/>
              <w:sz w:val="22"/>
              <w:lang w:eastAsia="zh-CN"/>
              <w14:ligatures w14:val="none"/>
            </w:rPr>
          </w:pPr>
          <w:hyperlink w:anchor="_Toc147697760" w:history="1">
            <w:r w:rsidR="00CD5524" w:rsidRPr="00D15FF5">
              <w:rPr>
                <w:rStyle w:val="Hyperlink"/>
                <w:noProof/>
                <w:lang w:eastAsia="en-US"/>
              </w:rPr>
              <w:t xml:space="preserve">3.0 </w:t>
            </w:r>
            <w:r w:rsidR="00CD5524">
              <w:rPr>
                <w:rFonts w:asciiTheme="minorHAnsi" w:hAnsiTheme="minorHAnsi"/>
                <w:noProof/>
                <w:kern w:val="0"/>
                <w:sz w:val="22"/>
                <w:lang w:eastAsia="zh-CN"/>
                <w14:ligatures w14:val="none"/>
              </w:rPr>
              <w:tab/>
            </w:r>
            <w:r w:rsidR="00CD5524" w:rsidRPr="00D15FF5">
              <w:rPr>
                <w:rStyle w:val="Hyperlink"/>
                <w:noProof/>
                <w:lang w:eastAsia="en-US"/>
              </w:rPr>
              <w:t>SYSTEM OVERVIEW</w:t>
            </w:r>
            <w:r w:rsidR="00CD5524">
              <w:rPr>
                <w:noProof/>
                <w:webHidden/>
              </w:rPr>
              <w:tab/>
            </w:r>
            <w:r w:rsidR="00CD5524">
              <w:rPr>
                <w:noProof/>
                <w:webHidden/>
              </w:rPr>
              <w:fldChar w:fldCharType="begin"/>
            </w:r>
            <w:r w:rsidR="00CD5524">
              <w:rPr>
                <w:noProof/>
                <w:webHidden/>
              </w:rPr>
              <w:instrText xml:space="preserve"> PAGEREF _Toc147697760 \h </w:instrText>
            </w:r>
            <w:r w:rsidR="00CD5524">
              <w:rPr>
                <w:noProof/>
                <w:webHidden/>
              </w:rPr>
            </w:r>
            <w:r w:rsidR="00CD5524">
              <w:rPr>
                <w:noProof/>
                <w:webHidden/>
              </w:rPr>
              <w:fldChar w:fldCharType="separate"/>
            </w:r>
            <w:r w:rsidR="00953B57">
              <w:rPr>
                <w:noProof/>
                <w:webHidden/>
              </w:rPr>
              <w:t>5</w:t>
            </w:r>
            <w:r w:rsidR="00CD5524">
              <w:rPr>
                <w:noProof/>
                <w:webHidden/>
              </w:rPr>
              <w:fldChar w:fldCharType="end"/>
            </w:r>
          </w:hyperlink>
        </w:p>
        <w:p w14:paraId="5745F4DC" w14:textId="5137B857"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61" w:history="1">
            <w:r w:rsidR="00CD5524" w:rsidRPr="00D15FF5">
              <w:rPr>
                <w:rStyle w:val="Hyperlink"/>
                <w:noProof/>
                <w:lang w:eastAsia="en-US"/>
              </w:rPr>
              <w:t xml:space="preserve">3.1 </w:t>
            </w:r>
            <w:r w:rsidR="00CD5524">
              <w:rPr>
                <w:rFonts w:asciiTheme="minorHAnsi" w:hAnsiTheme="minorHAnsi"/>
                <w:noProof/>
                <w:kern w:val="0"/>
                <w:sz w:val="22"/>
                <w:lang w:eastAsia="zh-CN"/>
                <w14:ligatures w14:val="none"/>
              </w:rPr>
              <w:tab/>
            </w:r>
            <w:r w:rsidR="00CD5524" w:rsidRPr="00D15FF5">
              <w:rPr>
                <w:rStyle w:val="Hyperlink"/>
                <w:noProof/>
                <w:lang w:eastAsia="en-US"/>
              </w:rPr>
              <w:t>SYSTEM COMPONENTS</w:t>
            </w:r>
            <w:r w:rsidR="00CD5524">
              <w:rPr>
                <w:noProof/>
                <w:webHidden/>
              </w:rPr>
              <w:tab/>
            </w:r>
            <w:r w:rsidR="00CD5524">
              <w:rPr>
                <w:noProof/>
                <w:webHidden/>
              </w:rPr>
              <w:fldChar w:fldCharType="begin"/>
            </w:r>
            <w:r w:rsidR="00CD5524">
              <w:rPr>
                <w:noProof/>
                <w:webHidden/>
              </w:rPr>
              <w:instrText xml:space="preserve"> PAGEREF _Toc147697761 \h </w:instrText>
            </w:r>
            <w:r w:rsidR="00CD5524">
              <w:rPr>
                <w:noProof/>
                <w:webHidden/>
              </w:rPr>
            </w:r>
            <w:r w:rsidR="00CD5524">
              <w:rPr>
                <w:noProof/>
                <w:webHidden/>
              </w:rPr>
              <w:fldChar w:fldCharType="separate"/>
            </w:r>
            <w:r w:rsidR="00953B57">
              <w:rPr>
                <w:noProof/>
                <w:webHidden/>
              </w:rPr>
              <w:t>5</w:t>
            </w:r>
            <w:r w:rsidR="00CD5524">
              <w:rPr>
                <w:noProof/>
                <w:webHidden/>
              </w:rPr>
              <w:fldChar w:fldCharType="end"/>
            </w:r>
          </w:hyperlink>
        </w:p>
        <w:p w14:paraId="31CF75C3" w14:textId="7DDCB2E8" w:rsidR="00CD5524" w:rsidRDefault="003A00AD">
          <w:pPr>
            <w:pStyle w:val="TOC3"/>
            <w:tabs>
              <w:tab w:val="left" w:pos="1320"/>
              <w:tab w:val="right" w:leader="dot" w:pos="9350"/>
            </w:tabs>
            <w:rPr>
              <w:rFonts w:asciiTheme="minorHAnsi" w:hAnsiTheme="minorHAnsi"/>
              <w:noProof/>
              <w:kern w:val="0"/>
              <w:sz w:val="22"/>
              <w:lang w:eastAsia="zh-CN"/>
              <w14:ligatures w14:val="none"/>
            </w:rPr>
          </w:pPr>
          <w:hyperlink w:anchor="_Toc147697762" w:history="1">
            <w:r w:rsidR="00CD5524" w:rsidRPr="00D15FF5">
              <w:rPr>
                <w:rStyle w:val="Hyperlink"/>
                <w:noProof/>
              </w:rPr>
              <w:t>3.1.1</w:t>
            </w:r>
            <w:r w:rsidR="00CD5524">
              <w:rPr>
                <w:rFonts w:asciiTheme="minorHAnsi" w:hAnsiTheme="minorHAnsi"/>
                <w:noProof/>
                <w:kern w:val="0"/>
                <w:sz w:val="22"/>
                <w:lang w:eastAsia="zh-CN"/>
                <w14:ligatures w14:val="none"/>
              </w:rPr>
              <w:tab/>
            </w:r>
            <w:r w:rsidR="00CD5524" w:rsidRPr="00D15FF5">
              <w:rPr>
                <w:rStyle w:val="Hyperlink"/>
                <w:noProof/>
              </w:rPr>
              <w:t>Platform</w:t>
            </w:r>
            <w:r w:rsidR="00CD5524">
              <w:rPr>
                <w:noProof/>
                <w:webHidden/>
              </w:rPr>
              <w:tab/>
            </w:r>
            <w:r w:rsidR="00CD5524">
              <w:rPr>
                <w:noProof/>
                <w:webHidden/>
              </w:rPr>
              <w:fldChar w:fldCharType="begin"/>
            </w:r>
            <w:r w:rsidR="00CD5524">
              <w:rPr>
                <w:noProof/>
                <w:webHidden/>
              </w:rPr>
              <w:instrText xml:space="preserve"> PAGEREF _Toc147697762 \h </w:instrText>
            </w:r>
            <w:r w:rsidR="00CD5524">
              <w:rPr>
                <w:noProof/>
                <w:webHidden/>
              </w:rPr>
            </w:r>
            <w:r w:rsidR="00CD5524">
              <w:rPr>
                <w:noProof/>
                <w:webHidden/>
              </w:rPr>
              <w:fldChar w:fldCharType="separate"/>
            </w:r>
            <w:r w:rsidR="00953B57">
              <w:rPr>
                <w:noProof/>
                <w:webHidden/>
              </w:rPr>
              <w:t>6</w:t>
            </w:r>
            <w:r w:rsidR="00CD5524">
              <w:rPr>
                <w:noProof/>
                <w:webHidden/>
              </w:rPr>
              <w:fldChar w:fldCharType="end"/>
            </w:r>
          </w:hyperlink>
        </w:p>
        <w:p w14:paraId="7EE58B82" w14:textId="20F02C0E" w:rsidR="00CD5524" w:rsidRDefault="003A00AD">
          <w:pPr>
            <w:pStyle w:val="TOC3"/>
            <w:tabs>
              <w:tab w:val="left" w:pos="1320"/>
              <w:tab w:val="right" w:leader="dot" w:pos="9350"/>
            </w:tabs>
            <w:rPr>
              <w:rFonts w:asciiTheme="minorHAnsi" w:hAnsiTheme="minorHAnsi"/>
              <w:noProof/>
              <w:kern w:val="0"/>
              <w:sz w:val="22"/>
              <w:lang w:eastAsia="zh-CN"/>
              <w14:ligatures w14:val="none"/>
            </w:rPr>
          </w:pPr>
          <w:hyperlink w:anchor="_Toc147697763" w:history="1">
            <w:r w:rsidR="00CD5524" w:rsidRPr="00D15FF5">
              <w:rPr>
                <w:rStyle w:val="Hyperlink"/>
                <w:noProof/>
                <w:lang w:eastAsia="en-US"/>
              </w:rPr>
              <w:t xml:space="preserve">3.1.2 </w:t>
            </w:r>
            <w:r w:rsidR="00CD5524">
              <w:rPr>
                <w:rFonts w:asciiTheme="minorHAnsi" w:hAnsiTheme="minorHAnsi"/>
                <w:noProof/>
                <w:kern w:val="0"/>
                <w:sz w:val="22"/>
                <w:lang w:eastAsia="zh-CN"/>
                <w14:ligatures w14:val="none"/>
              </w:rPr>
              <w:tab/>
            </w:r>
            <w:r w:rsidR="00CD5524" w:rsidRPr="00D15FF5">
              <w:rPr>
                <w:rStyle w:val="Hyperlink"/>
                <w:noProof/>
                <w:lang w:eastAsia="en-US"/>
              </w:rPr>
              <w:t>Brackets</w:t>
            </w:r>
            <w:r w:rsidR="00CD5524">
              <w:rPr>
                <w:noProof/>
                <w:webHidden/>
              </w:rPr>
              <w:tab/>
            </w:r>
            <w:r w:rsidR="00CD5524">
              <w:rPr>
                <w:noProof/>
                <w:webHidden/>
              </w:rPr>
              <w:fldChar w:fldCharType="begin"/>
            </w:r>
            <w:r w:rsidR="00CD5524">
              <w:rPr>
                <w:noProof/>
                <w:webHidden/>
              </w:rPr>
              <w:instrText xml:space="preserve"> PAGEREF _Toc147697763 \h </w:instrText>
            </w:r>
            <w:r w:rsidR="00CD5524">
              <w:rPr>
                <w:noProof/>
                <w:webHidden/>
              </w:rPr>
            </w:r>
            <w:r w:rsidR="00CD5524">
              <w:rPr>
                <w:noProof/>
                <w:webHidden/>
              </w:rPr>
              <w:fldChar w:fldCharType="separate"/>
            </w:r>
            <w:r w:rsidR="00953B57">
              <w:rPr>
                <w:noProof/>
                <w:webHidden/>
              </w:rPr>
              <w:t>6</w:t>
            </w:r>
            <w:r w:rsidR="00CD5524">
              <w:rPr>
                <w:noProof/>
                <w:webHidden/>
              </w:rPr>
              <w:fldChar w:fldCharType="end"/>
            </w:r>
          </w:hyperlink>
        </w:p>
        <w:p w14:paraId="4725F9FB" w14:textId="27B5B5FD" w:rsidR="00CD5524" w:rsidRDefault="003A00AD">
          <w:pPr>
            <w:pStyle w:val="TOC3"/>
            <w:tabs>
              <w:tab w:val="left" w:pos="1320"/>
              <w:tab w:val="right" w:leader="dot" w:pos="9350"/>
            </w:tabs>
            <w:rPr>
              <w:rFonts w:asciiTheme="minorHAnsi" w:hAnsiTheme="minorHAnsi"/>
              <w:noProof/>
              <w:kern w:val="0"/>
              <w:sz w:val="22"/>
              <w:lang w:eastAsia="zh-CN"/>
              <w14:ligatures w14:val="none"/>
            </w:rPr>
          </w:pPr>
          <w:hyperlink w:anchor="_Toc147697764" w:history="1">
            <w:r w:rsidR="00CD5524" w:rsidRPr="00D15FF5">
              <w:rPr>
                <w:rStyle w:val="Hyperlink"/>
                <w:noProof/>
                <w:lang w:eastAsia="en-US"/>
              </w:rPr>
              <w:t xml:space="preserve">3.1.3 </w:t>
            </w:r>
            <w:r w:rsidR="00CD5524">
              <w:rPr>
                <w:rFonts w:asciiTheme="minorHAnsi" w:hAnsiTheme="minorHAnsi"/>
                <w:noProof/>
                <w:kern w:val="0"/>
                <w:sz w:val="22"/>
                <w:lang w:eastAsia="zh-CN"/>
                <w14:ligatures w14:val="none"/>
              </w:rPr>
              <w:tab/>
            </w:r>
            <w:r w:rsidR="00CD5524" w:rsidRPr="00D15FF5">
              <w:rPr>
                <w:rStyle w:val="Hyperlink"/>
                <w:noProof/>
                <w:lang w:eastAsia="en-US"/>
              </w:rPr>
              <w:t>Legs</w:t>
            </w:r>
            <w:r w:rsidR="00CD5524">
              <w:rPr>
                <w:noProof/>
                <w:webHidden/>
              </w:rPr>
              <w:tab/>
            </w:r>
            <w:r w:rsidR="00CD5524">
              <w:rPr>
                <w:noProof/>
                <w:webHidden/>
              </w:rPr>
              <w:fldChar w:fldCharType="begin"/>
            </w:r>
            <w:r w:rsidR="00CD5524">
              <w:rPr>
                <w:noProof/>
                <w:webHidden/>
              </w:rPr>
              <w:instrText xml:space="preserve"> PAGEREF _Toc147697764 \h </w:instrText>
            </w:r>
            <w:r w:rsidR="00CD5524">
              <w:rPr>
                <w:noProof/>
                <w:webHidden/>
              </w:rPr>
            </w:r>
            <w:r w:rsidR="00CD5524">
              <w:rPr>
                <w:noProof/>
                <w:webHidden/>
              </w:rPr>
              <w:fldChar w:fldCharType="separate"/>
            </w:r>
            <w:r w:rsidR="00953B57">
              <w:rPr>
                <w:noProof/>
                <w:webHidden/>
              </w:rPr>
              <w:t>7</w:t>
            </w:r>
            <w:r w:rsidR="00CD5524">
              <w:rPr>
                <w:noProof/>
                <w:webHidden/>
              </w:rPr>
              <w:fldChar w:fldCharType="end"/>
            </w:r>
          </w:hyperlink>
        </w:p>
        <w:p w14:paraId="16F3E07D" w14:textId="61D34E35" w:rsidR="00CD5524" w:rsidRDefault="003A00AD">
          <w:pPr>
            <w:pStyle w:val="TOC3"/>
            <w:tabs>
              <w:tab w:val="left" w:pos="1320"/>
              <w:tab w:val="right" w:leader="dot" w:pos="9350"/>
            </w:tabs>
            <w:rPr>
              <w:rFonts w:asciiTheme="minorHAnsi" w:hAnsiTheme="minorHAnsi"/>
              <w:noProof/>
              <w:kern w:val="0"/>
              <w:sz w:val="22"/>
              <w:lang w:eastAsia="zh-CN"/>
              <w14:ligatures w14:val="none"/>
            </w:rPr>
          </w:pPr>
          <w:hyperlink w:anchor="_Toc147697765" w:history="1">
            <w:r w:rsidR="00CD5524" w:rsidRPr="00D15FF5">
              <w:rPr>
                <w:rStyle w:val="Hyperlink"/>
                <w:noProof/>
                <w:lang w:eastAsia="en-US"/>
              </w:rPr>
              <w:t>3.1.4</w:t>
            </w:r>
            <w:r w:rsidR="00CD5524">
              <w:rPr>
                <w:rFonts w:asciiTheme="minorHAnsi" w:hAnsiTheme="minorHAnsi"/>
                <w:noProof/>
                <w:kern w:val="0"/>
                <w:sz w:val="22"/>
                <w:lang w:eastAsia="zh-CN"/>
                <w14:ligatures w14:val="none"/>
              </w:rPr>
              <w:tab/>
            </w:r>
            <w:r w:rsidR="00CD5524" w:rsidRPr="00D15FF5">
              <w:rPr>
                <w:rStyle w:val="Hyperlink"/>
                <w:noProof/>
                <w:lang w:eastAsia="en-US"/>
              </w:rPr>
              <w:t>Electronics</w:t>
            </w:r>
            <w:r w:rsidR="00CD5524">
              <w:rPr>
                <w:noProof/>
                <w:webHidden/>
              </w:rPr>
              <w:tab/>
            </w:r>
            <w:r w:rsidR="00CD5524">
              <w:rPr>
                <w:noProof/>
                <w:webHidden/>
              </w:rPr>
              <w:fldChar w:fldCharType="begin"/>
            </w:r>
            <w:r w:rsidR="00CD5524">
              <w:rPr>
                <w:noProof/>
                <w:webHidden/>
              </w:rPr>
              <w:instrText xml:space="preserve"> PAGEREF _Toc147697765 \h </w:instrText>
            </w:r>
            <w:r w:rsidR="00CD5524">
              <w:rPr>
                <w:noProof/>
                <w:webHidden/>
              </w:rPr>
            </w:r>
            <w:r w:rsidR="00CD5524">
              <w:rPr>
                <w:noProof/>
                <w:webHidden/>
              </w:rPr>
              <w:fldChar w:fldCharType="separate"/>
            </w:r>
            <w:r w:rsidR="00953B57">
              <w:rPr>
                <w:noProof/>
                <w:webHidden/>
              </w:rPr>
              <w:t>7</w:t>
            </w:r>
            <w:r w:rsidR="00CD5524">
              <w:rPr>
                <w:noProof/>
                <w:webHidden/>
              </w:rPr>
              <w:fldChar w:fldCharType="end"/>
            </w:r>
          </w:hyperlink>
        </w:p>
        <w:p w14:paraId="24F7C7C5" w14:textId="0E549846"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66" w:history="1">
            <w:r w:rsidR="00CD5524" w:rsidRPr="00D15FF5">
              <w:rPr>
                <w:rStyle w:val="Hyperlink"/>
                <w:noProof/>
                <w:lang w:eastAsia="en-US"/>
              </w:rPr>
              <w:t xml:space="preserve">3.2 </w:t>
            </w:r>
            <w:r w:rsidR="00CD5524">
              <w:rPr>
                <w:rFonts w:asciiTheme="minorHAnsi" w:hAnsiTheme="minorHAnsi"/>
                <w:noProof/>
                <w:kern w:val="0"/>
                <w:sz w:val="22"/>
                <w:lang w:eastAsia="zh-CN"/>
                <w14:ligatures w14:val="none"/>
              </w:rPr>
              <w:tab/>
            </w:r>
            <w:r w:rsidR="00CD5524" w:rsidRPr="00D15FF5">
              <w:rPr>
                <w:rStyle w:val="Hyperlink"/>
                <w:noProof/>
                <w:lang w:eastAsia="en-US"/>
              </w:rPr>
              <w:t>CONCEPT OF OPERATIONS</w:t>
            </w:r>
            <w:r w:rsidR="00CD5524">
              <w:rPr>
                <w:noProof/>
                <w:webHidden/>
              </w:rPr>
              <w:tab/>
            </w:r>
            <w:r w:rsidR="00CD5524">
              <w:rPr>
                <w:noProof/>
                <w:webHidden/>
              </w:rPr>
              <w:fldChar w:fldCharType="begin"/>
            </w:r>
            <w:r w:rsidR="00CD5524">
              <w:rPr>
                <w:noProof/>
                <w:webHidden/>
              </w:rPr>
              <w:instrText xml:space="preserve"> PAGEREF _Toc147697766 \h </w:instrText>
            </w:r>
            <w:r w:rsidR="00CD5524">
              <w:rPr>
                <w:noProof/>
                <w:webHidden/>
              </w:rPr>
            </w:r>
            <w:r w:rsidR="00CD5524">
              <w:rPr>
                <w:noProof/>
                <w:webHidden/>
              </w:rPr>
              <w:fldChar w:fldCharType="separate"/>
            </w:r>
            <w:r w:rsidR="00953B57">
              <w:rPr>
                <w:noProof/>
                <w:webHidden/>
              </w:rPr>
              <w:t>8</w:t>
            </w:r>
            <w:r w:rsidR="00CD5524">
              <w:rPr>
                <w:noProof/>
                <w:webHidden/>
              </w:rPr>
              <w:fldChar w:fldCharType="end"/>
            </w:r>
          </w:hyperlink>
        </w:p>
        <w:p w14:paraId="50B7986C" w14:textId="010BED33" w:rsidR="00CD5524" w:rsidRDefault="003A00AD">
          <w:pPr>
            <w:pStyle w:val="TOC3"/>
            <w:tabs>
              <w:tab w:val="left" w:pos="1320"/>
              <w:tab w:val="right" w:leader="dot" w:pos="9350"/>
            </w:tabs>
            <w:rPr>
              <w:rFonts w:asciiTheme="minorHAnsi" w:hAnsiTheme="minorHAnsi"/>
              <w:noProof/>
              <w:kern w:val="0"/>
              <w:sz w:val="22"/>
              <w:lang w:eastAsia="zh-CN"/>
              <w14:ligatures w14:val="none"/>
            </w:rPr>
          </w:pPr>
          <w:hyperlink w:anchor="_Toc147697767" w:history="1">
            <w:r w:rsidR="00CD5524" w:rsidRPr="00D15FF5">
              <w:rPr>
                <w:rStyle w:val="Hyperlink"/>
                <w:noProof/>
                <w:lang w:eastAsia="en-US"/>
              </w:rPr>
              <w:t>3.2.1</w:t>
            </w:r>
            <w:r w:rsidR="00CD5524">
              <w:rPr>
                <w:rFonts w:asciiTheme="minorHAnsi" w:hAnsiTheme="minorHAnsi"/>
                <w:noProof/>
                <w:kern w:val="0"/>
                <w:sz w:val="22"/>
                <w:lang w:eastAsia="zh-CN"/>
                <w14:ligatures w14:val="none"/>
              </w:rPr>
              <w:tab/>
            </w:r>
            <w:r w:rsidR="00CD5524" w:rsidRPr="00D15FF5">
              <w:rPr>
                <w:rStyle w:val="Hyperlink"/>
                <w:noProof/>
                <w:lang w:eastAsia="en-US"/>
              </w:rPr>
              <w:t>Process Flowchart</w:t>
            </w:r>
            <w:r w:rsidR="00CD5524">
              <w:rPr>
                <w:noProof/>
                <w:webHidden/>
              </w:rPr>
              <w:tab/>
            </w:r>
            <w:r w:rsidR="00CD5524">
              <w:rPr>
                <w:noProof/>
                <w:webHidden/>
              </w:rPr>
              <w:fldChar w:fldCharType="begin"/>
            </w:r>
            <w:r w:rsidR="00CD5524">
              <w:rPr>
                <w:noProof/>
                <w:webHidden/>
              </w:rPr>
              <w:instrText xml:space="preserve"> PAGEREF _Toc147697767 \h </w:instrText>
            </w:r>
            <w:r w:rsidR="00CD5524">
              <w:rPr>
                <w:noProof/>
                <w:webHidden/>
              </w:rPr>
            </w:r>
            <w:r w:rsidR="00CD5524">
              <w:rPr>
                <w:noProof/>
                <w:webHidden/>
              </w:rPr>
              <w:fldChar w:fldCharType="separate"/>
            </w:r>
            <w:r w:rsidR="00953B57">
              <w:rPr>
                <w:noProof/>
                <w:webHidden/>
              </w:rPr>
              <w:t>8</w:t>
            </w:r>
            <w:r w:rsidR="00CD5524">
              <w:rPr>
                <w:noProof/>
                <w:webHidden/>
              </w:rPr>
              <w:fldChar w:fldCharType="end"/>
            </w:r>
          </w:hyperlink>
        </w:p>
        <w:p w14:paraId="186CDAC6" w14:textId="6B9A50BB" w:rsidR="00CD5524" w:rsidRDefault="003A00AD">
          <w:pPr>
            <w:pStyle w:val="TOC3"/>
            <w:tabs>
              <w:tab w:val="left" w:pos="1320"/>
              <w:tab w:val="right" w:leader="dot" w:pos="9350"/>
            </w:tabs>
            <w:rPr>
              <w:rFonts w:asciiTheme="minorHAnsi" w:hAnsiTheme="minorHAnsi"/>
              <w:noProof/>
              <w:kern w:val="0"/>
              <w:sz w:val="22"/>
              <w:lang w:eastAsia="zh-CN"/>
              <w14:ligatures w14:val="none"/>
            </w:rPr>
          </w:pPr>
          <w:hyperlink w:anchor="_Toc147697769" w:history="1">
            <w:r w:rsidR="00CD5524" w:rsidRPr="00D15FF5">
              <w:rPr>
                <w:rStyle w:val="Hyperlink"/>
                <w:noProof/>
                <w:lang w:eastAsia="en-US"/>
              </w:rPr>
              <w:t>3.2.2</w:t>
            </w:r>
            <w:r w:rsidR="00CD5524">
              <w:rPr>
                <w:rFonts w:asciiTheme="minorHAnsi" w:hAnsiTheme="minorHAnsi"/>
                <w:noProof/>
                <w:kern w:val="0"/>
                <w:sz w:val="22"/>
                <w:lang w:eastAsia="zh-CN"/>
                <w14:ligatures w14:val="none"/>
              </w:rPr>
              <w:tab/>
            </w:r>
            <w:r w:rsidR="00CD5524" w:rsidRPr="00D15FF5">
              <w:rPr>
                <w:rStyle w:val="Hyperlink"/>
                <w:noProof/>
                <w:lang w:eastAsia="en-US"/>
              </w:rPr>
              <w:t>Hardware Block Diagram</w:t>
            </w:r>
            <w:r w:rsidR="00CD5524">
              <w:rPr>
                <w:noProof/>
                <w:webHidden/>
              </w:rPr>
              <w:tab/>
            </w:r>
            <w:r w:rsidR="00CD5524">
              <w:rPr>
                <w:noProof/>
                <w:webHidden/>
              </w:rPr>
              <w:fldChar w:fldCharType="begin"/>
            </w:r>
            <w:r w:rsidR="00CD5524">
              <w:rPr>
                <w:noProof/>
                <w:webHidden/>
              </w:rPr>
              <w:instrText xml:space="preserve"> PAGEREF _Toc147697769 \h </w:instrText>
            </w:r>
            <w:r w:rsidR="00CD5524">
              <w:rPr>
                <w:noProof/>
                <w:webHidden/>
              </w:rPr>
            </w:r>
            <w:r w:rsidR="00CD5524">
              <w:rPr>
                <w:noProof/>
                <w:webHidden/>
              </w:rPr>
              <w:fldChar w:fldCharType="separate"/>
            </w:r>
            <w:r w:rsidR="00953B57">
              <w:rPr>
                <w:noProof/>
                <w:webHidden/>
              </w:rPr>
              <w:t>8</w:t>
            </w:r>
            <w:r w:rsidR="00CD5524">
              <w:rPr>
                <w:noProof/>
                <w:webHidden/>
              </w:rPr>
              <w:fldChar w:fldCharType="end"/>
            </w:r>
          </w:hyperlink>
        </w:p>
        <w:p w14:paraId="23119EF8" w14:textId="25C334BE" w:rsidR="00CD5524" w:rsidRDefault="003A00AD">
          <w:pPr>
            <w:pStyle w:val="TOC1"/>
            <w:tabs>
              <w:tab w:val="left" w:pos="660"/>
              <w:tab w:val="right" w:leader="dot" w:pos="9350"/>
            </w:tabs>
            <w:rPr>
              <w:rFonts w:asciiTheme="minorHAnsi" w:hAnsiTheme="minorHAnsi"/>
              <w:noProof/>
              <w:kern w:val="0"/>
              <w:sz w:val="22"/>
              <w:lang w:eastAsia="zh-CN"/>
              <w14:ligatures w14:val="none"/>
            </w:rPr>
          </w:pPr>
          <w:hyperlink w:anchor="_Toc147697770" w:history="1">
            <w:r w:rsidR="00CD5524" w:rsidRPr="00D15FF5">
              <w:rPr>
                <w:rStyle w:val="Hyperlink"/>
                <w:noProof/>
                <w:lang w:eastAsia="en-US"/>
              </w:rPr>
              <w:t xml:space="preserve">4.0 </w:t>
            </w:r>
            <w:r w:rsidR="00CD5524">
              <w:rPr>
                <w:rFonts w:asciiTheme="minorHAnsi" w:hAnsiTheme="minorHAnsi"/>
                <w:noProof/>
                <w:kern w:val="0"/>
                <w:sz w:val="22"/>
                <w:lang w:eastAsia="zh-CN"/>
                <w14:ligatures w14:val="none"/>
              </w:rPr>
              <w:tab/>
            </w:r>
            <w:r w:rsidR="00CD5524" w:rsidRPr="00D15FF5">
              <w:rPr>
                <w:rStyle w:val="Hyperlink"/>
                <w:noProof/>
                <w:lang w:eastAsia="en-US"/>
              </w:rPr>
              <w:t>CONCLUSION</w:t>
            </w:r>
            <w:r w:rsidR="00CD5524">
              <w:rPr>
                <w:noProof/>
                <w:webHidden/>
              </w:rPr>
              <w:tab/>
            </w:r>
            <w:r w:rsidR="00CD5524">
              <w:rPr>
                <w:noProof/>
                <w:webHidden/>
              </w:rPr>
              <w:fldChar w:fldCharType="begin"/>
            </w:r>
            <w:r w:rsidR="00CD5524">
              <w:rPr>
                <w:noProof/>
                <w:webHidden/>
              </w:rPr>
              <w:instrText xml:space="preserve"> PAGEREF _Toc147697770 \h </w:instrText>
            </w:r>
            <w:r w:rsidR="00CD5524">
              <w:rPr>
                <w:noProof/>
                <w:webHidden/>
              </w:rPr>
            </w:r>
            <w:r w:rsidR="00CD5524">
              <w:rPr>
                <w:noProof/>
                <w:webHidden/>
              </w:rPr>
              <w:fldChar w:fldCharType="separate"/>
            </w:r>
            <w:r w:rsidR="00953B57">
              <w:rPr>
                <w:noProof/>
                <w:webHidden/>
              </w:rPr>
              <w:t>9</w:t>
            </w:r>
            <w:r w:rsidR="00CD5524">
              <w:rPr>
                <w:noProof/>
                <w:webHidden/>
              </w:rPr>
              <w:fldChar w:fldCharType="end"/>
            </w:r>
          </w:hyperlink>
        </w:p>
        <w:p w14:paraId="760C5D0B" w14:textId="2AD3B028" w:rsidR="00CD5524" w:rsidRDefault="003A00AD">
          <w:pPr>
            <w:pStyle w:val="TOC1"/>
            <w:tabs>
              <w:tab w:val="left" w:pos="660"/>
              <w:tab w:val="right" w:leader="dot" w:pos="9350"/>
            </w:tabs>
            <w:rPr>
              <w:rFonts w:asciiTheme="minorHAnsi" w:hAnsiTheme="minorHAnsi"/>
              <w:noProof/>
              <w:kern w:val="0"/>
              <w:sz w:val="22"/>
              <w:lang w:eastAsia="zh-CN"/>
              <w14:ligatures w14:val="none"/>
            </w:rPr>
          </w:pPr>
          <w:hyperlink w:anchor="_Toc147697771" w:history="1">
            <w:r w:rsidR="00CD5524" w:rsidRPr="00D15FF5">
              <w:rPr>
                <w:rStyle w:val="Hyperlink"/>
                <w:noProof/>
                <w:lang w:eastAsia="en-US"/>
              </w:rPr>
              <w:t xml:space="preserve">5.0 </w:t>
            </w:r>
            <w:r w:rsidR="00CD5524">
              <w:rPr>
                <w:rFonts w:asciiTheme="minorHAnsi" w:hAnsiTheme="minorHAnsi"/>
                <w:noProof/>
                <w:kern w:val="0"/>
                <w:sz w:val="22"/>
                <w:lang w:eastAsia="zh-CN"/>
                <w14:ligatures w14:val="none"/>
              </w:rPr>
              <w:tab/>
            </w:r>
            <w:r w:rsidR="00CD5524" w:rsidRPr="00D15FF5">
              <w:rPr>
                <w:rStyle w:val="Hyperlink"/>
                <w:noProof/>
                <w:lang w:eastAsia="en-US"/>
              </w:rPr>
              <w:t>APPENDIX</w:t>
            </w:r>
            <w:r w:rsidR="00CD5524">
              <w:rPr>
                <w:noProof/>
                <w:webHidden/>
              </w:rPr>
              <w:tab/>
            </w:r>
            <w:r w:rsidR="00CD5524">
              <w:rPr>
                <w:noProof/>
                <w:webHidden/>
              </w:rPr>
              <w:fldChar w:fldCharType="begin"/>
            </w:r>
            <w:r w:rsidR="00CD5524">
              <w:rPr>
                <w:noProof/>
                <w:webHidden/>
              </w:rPr>
              <w:instrText xml:space="preserve"> PAGEREF _Toc147697771 \h </w:instrText>
            </w:r>
            <w:r w:rsidR="00CD5524">
              <w:rPr>
                <w:noProof/>
                <w:webHidden/>
              </w:rPr>
            </w:r>
            <w:r w:rsidR="00CD5524">
              <w:rPr>
                <w:noProof/>
                <w:webHidden/>
              </w:rPr>
              <w:fldChar w:fldCharType="separate"/>
            </w:r>
            <w:r w:rsidR="00953B57">
              <w:rPr>
                <w:noProof/>
                <w:webHidden/>
              </w:rPr>
              <w:t>10</w:t>
            </w:r>
            <w:r w:rsidR="00CD5524">
              <w:rPr>
                <w:noProof/>
                <w:webHidden/>
              </w:rPr>
              <w:fldChar w:fldCharType="end"/>
            </w:r>
          </w:hyperlink>
        </w:p>
        <w:p w14:paraId="535A5DBD" w14:textId="7517A277"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72" w:history="1">
            <w:r w:rsidR="00CD5524" w:rsidRPr="00D15FF5">
              <w:rPr>
                <w:rStyle w:val="Hyperlink"/>
                <w:noProof/>
                <w:lang w:eastAsia="en-US"/>
              </w:rPr>
              <w:t>5.1</w:t>
            </w:r>
            <w:r w:rsidR="00CD5524">
              <w:rPr>
                <w:rFonts w:asciiTheme="minorHAnsi" w:hAnsiTheme="minorHAnsi"/>
                <w:noProof/>
                <w:kern w:val="0"/>
                <w:sz w:val="22"/>
                <w:lang w:eastAsia="zh-CN"/>
                <w14:ligatures w14:val="none"/>
              </w:rPr>
              <w:tab/>
            </w:r>
            <w:r w:rsidR="00CD5524" w:rsidRPr="00D15FF5">
              <w:rPr>
                <w:rStyle w:val="Hyperlink"/>
                <w:noProof/>
                <w:lang w:eastAsia="en-US"/>
              </w:rPr>
              <w:t>APPENDIX A – REQUIREMENTS VERIFICATION MATRIX</w:t>
            </w:r>
            <w:r w:rsidR="00CD5524">
              <w:rPr>
                <w:noProof/>
                <w:webHidden/>
              </w:rPr>
              <w:tab/>
            </w:r>
            <w:r w:rsidR="00CD5524">
              <w:rPr>
                <w:noProof/>
                <w:webHidden/>
              </w:rPr>
              <w:fldChar w:fldCharType="begin"/>
            </w:r>
            <w:r w:rsidR="00CD5524">
              <w:rPr>
                <w:noProof/>
                <w:webHidden/>
              </w:rPr>
              <w:instrText xml:space="preserve"> PAGEREF _Toc147697772 \h </w:instrText>
            </w:r>
            <w:r w:rsidR="00CD5524">
              <w:rPr>
                <w:noProof/>
                <w:webHidden/>
              </w:rPr>
            </w:r>
            <w:r w:rsidR="00CD5524">
              <w:rPr>
                <w:noProof/>
                <w:webHidden/>
              </w:rPr>
              <w:fldChar w:fldCharType="separate"/>
            </w:r>
            <w:r w:rsidR="00953B57">
              <w:rPr>
                <w:noProof/>
                <w:webHidden/>
              </w:rPr>
              <w:t>10</w:t>
            </w:r>
            <w:r w:rsidR="00CD5524">
              <w:rPr>
                <w:noProof/>
                <w:webHidden/>
              </w:rPr>
              <w:fldChar w:fldCharType="end"/>
            </w:r>
          </w:hyperlink>
        </w:p>
        <w:p w14:paraId="4CCB077B" w14:textId="4A339A58"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73" w:history="1">
            <w:r w:rsidR="00CD5524" w:rsidRPr="00D15FF5">
              <w:rPr>
                <w:rStyle w:val="Hyperlink"/>
                <w:noProof/>
              </w:rPr>
              <w:t>5.2</w:t>
            </w:r>
            <w:r w:rsidR="00CD5524">
              <w:rPr>
                <w:rFonts w:asciiTheme="minorHAnsi" w:hAnsiTheme="minorHAnsi"/>
                <w:noProof/>
                <w:kern w:val="0"/>
                <w:sz w:val="22"/>
                <w:lang w:eastAsia="zh-CN"/>
                <w14:ligatures w14:val="none"/>
              </w:rPr>
              <w:tab/>
            </w:r>
            <w:r w:rsidR="00CD5524" w:rsidRPr="00D15FF5">
              <w:rPr>
                <w:rStyle w:val="Hyperlink"/>
                <w:noProof/>
              </w:rPr>
              <w:t>APPENDIX B – DECISION MATRIX</w:t>
            </w:r>
            <w:r w:rsidR="00CD5524">
              <w:rPr>
                <w:noProof/>
                <w:webHidden/>
              </w:rPr>
              <w:tab/>
            </w:r>
            <w:r w:rsidR="00CD5524">
              <w:rPr>
                <w:noProof/>
                <w:webHidden/>
              </w:rPr>
              <w:fldChar w:fldCharType="begin"/>
            </w:r>
            <w:r w:rsidR="00CD5524">
              <w:rPr>
                <w:noProof/>
                <w:webHidden/>
              </w:rPr>
              <w:instrText xml:space="preserve"> PAGEREF _Toc147697773 \h </w:instrText>
            </w:r>
            <w:r w:rsidR="00CD5524">
              <w:rPr>
                <w:noProof/>
                <w:webHidden/>
              </w:rPr>
            </w:r>
            <w:r w:rsidR="00CD5524">
              <w:rPr>
                <w:noProof/>
                <w:webHidden/>
              </w:rPr>
              <w:fldChar w:fldCharType="separate"/>
            </w:r>
            <w:r w:rsidR="00953B57">
              <w:rPr>
                <w:noProof/>
                <w:webHidden/>
              </w:rPr>
              <w:t>11</w:t>
            </w:r>
            <w:r w:rsidR="00CD5524">
              <w:rPr>
                <w:noProof/>
                <w:webHidden/>
              </w:rPr>
              <w:fldChar w:fldCharType="end"/>
            </w:r>
          </w:hyperlink>
        </w:p>
        <w:p w14:paraId="23EAE223" w14:textId="108C38A0" w:rsidR="00CD5524" w:rsidRDefault="003A00AD">
          <w:pPr>
            <w:pStyle w:val="TOC2"/>
            <w:tabs>
              <w:tab w:val="left" w:pos="880"/>
              <w:tab w:val="right" w:leader="dot" w:pos="9350"/>
            </w:tabs>
            <w:rPr>
              <w:rFonts w:asciiTheme="minorHAnsi" w:hAnsiTheme="minorHAnsi"/>
              <w:noProof/>
              <w:kern w:val="0"/>
              <w:sz w:val="22"/>
              <w:lang w:eastAsia="zh-CN"/>
              <w14:ligatures w14:val="none"/>
            </w:rPr>
          </w:pPr>
          <w:hyperlink w:anchor="_Toc147697774" w:history="1">
            <w:r w:rsidR="00CD5524" w:rsidRPr="00D15FF5">
              <w:rPr>
                <w:rStyle w:val="Hyperlink"/>
                <w:noProof/>
              </w:rPr>
              <w:t>5.3</w:t>
            </w:r>
            <w:r w:rsidR="00CD5524">
              <w:rPr>
                <w:rFonts w:asciiTheme="minorHAnsi" w:hAnsiTheme="minorHAnsi"/>
                <w:noProof/>
                <w:kern w:val="0"/>
                <w:sz w:val="22"/>
                <w:lang w:eastAsia="zh-CN"/>
                <w14:ligatures w14:val="none"/>
              </w:rPr>
              <w:tab/>
            </w:r>
            <w:r w:rsidR="00CD5524" w:rsidRPr="00D15FF5">
              <w:rPr>
                <w:rStyle w:val="Hyperlink"/>
                <w:noProof/>
              </w:rPr>
              <w:t>APPENDIX C – MORPHOLOGICAL CHART</w:t>
            </w:r>
            <w:r w:rsidR="00CD5524">
              <w:rPr>
                <w:noProof/>
                <w:webHidden/>
              </w:rPr>
              <w:tab/>
            </w:r>
            <w:r w:rsidR="00CD5524">
              <w:rPr>
                <w:noProof/>
                <w:webHidden/>
              </w:rPr>
              <w:fldChar w:fldCharType="begin"/>
            </w:r>
            <w:r w:rsidR="00CD5524">
              <w:rPr>
                <w:noProof/>
                <w:webHidden/>
              </w:rPr>
              <w:instrText xml:space="preserve"> PAGEREF _Toc147697774 \h </w:instrText>
            </w:r>
            <w:r w:rsidR="00CD5524">
              <w:rPr>
                <w:noProof/>
                <w:webHidden/>
              </w:rPr>
            </w:r>
            <w:r w:rsidR="00CD5524">
              <w:rPr>
                <w:noProof/>
                <w:webHidden/>
              </w:rPr>
              <w:fldChar w:fldCharType="separate"/>
            </w:r>
            <w:r w:rsidR="00953B57">
              <w:rPr>
                <w:noProof/>
                <w:webHidden/>
              </w:rPr>
              <w:t>12</w:t>
            </w:r>
            <w:r w:rsidR="00CD5524">
              <w:rPr>
                <w:noProof/>
                <w:webHidden/>
              </w:rPr>
              <w:fldChar w:fldCharType="end"/>
            </w:r>
          </w:hyperlink>
        </w:p>
        <w:p w14:paraId="04F21423" w14:textId="37D3713E" w:rsidR="00CD5524" w:rsidRDefault="003A00AD">
          <w:pPr>
            <w:pStyle w:val="TOC1"/>
            <w:tabs>
              <w:tab w:val="left" w:pos="660"/>
              <w:tab w:val="right" w:leader="dot" w:pos="9350"/>
            </w:tabs>
            <w:rPr>
              <w:rFonts w:asciiTheme="minorHAnsi" w:hAnsiTheme="minorHAnsi"/>
              <w:noProof/>
              <w:kern w:val="0"/>
              <w:sz w:val="22"/>
              <w:lang w:eastAsia="zh-CN"/>
              <w14:ligatures w14:val="none"/>
            </w:rPr>
          </w:pPr>
          <w:hyperlink w:anchor="_Toc147697775" w:history="1">
            <w:r w:rsidR="00CD5524" w:rsidRPr="00D15FF5">
              <w:rPr>
                <w:rStyle w:val="Hyperlink"/>
                <w:noProof/>
                <w:lang w:eastAsia="en-US"/>
              </w:rPr>
              <w:t>6.0</w:t>
            </w:r>
            <w:r w:rsidR="00CD5524">
              <w:rPr>
                <w:rFonts w:asciiTheme="minorHAnsi" w:hAnsiTheme="minorHAnsi"/>
                <w:noProof/>
                <w:kern w:val="0"/>
                <w:sz w:val="22"/>
                <w:lang w:eastAsia="zh-CN"/>
                <w14:ligatures w14:val="none"/>
              </w:rPr>
              <w:tab/>
            </w:r>
            <w:r w:rsidR="00CD5524" w:rsidRPr="00D15FF5">
              <w:rPr>
                <w:rStyle w:val="Hyperlink"/>
                <w:noProof/>
                <w:lang w:eastAsia="en-US"/>
              </w:rPr>
              <w:t>REFERENCES</w:t>
            </w:r>
            <w:r w:rsidR="00CD5524">
              <w:rPr>
                <w:noProof/>
                <w:webHidden/>
              </w:rPr>
              <w:tab/>
            </w:r>
            <w:r w:rsidR="00CD5524">
              <w:rPr>
                <w:noProof/>
                <w:webHidden/>
              </w:rPr>
              <w:fldChar w:fldCharType="begin"/>
            </w:r>
            <w:r w:rsidR="00CD5524">
              <w:rPr>
                <w:noProof/>
                <w:webHidden/>
              </w:rPr>
              <w:instrText xml:space="preserve"> PAGEREF _Toc147697775 \h </w:instrText>
            </w:r>
            <w:r w:rsidR="00CD5524">
              <w:rPr>
                <w:noProof/>
                <w:webHidden/>
              </w:rPr>
            </w:r>
            <w:r w:rsidR="00CD5524">
              <w:rPr>
                <w:noProof/>
                <w:webHidden/>
              </w:rPr>
              <w:fldChar w:fldCharType="separate"/>
            </w:r>
            <w:r w:rsidR="00953B57">
              <w:rPr>
                <w:noProof/>
                <w:webHidden/>
              </w:rPr>
              <w:t>13</w:t>
            </w:r>
            <w:r w:rsidR="00CD5524">
              <w:rPr>
                <w:noProof/>
                <w:webHidden/>
              </w:rPr>
              <w:fldChar w:fldCharType="end"/>
            </w:r>
          </w:hyperlink>
        </w:p>
        <w:p w14:paraId="3197AEC0" w14:textId="55FB37C3" w:rsidR="00214E76" w:rsidRDefault="00214E76">
          <w:r>
            <w:rPr>
              <w:b/>
              <w:bCs/>
              <w:noProof/>
            </w:rPr>
            <w:fldChar w:fldCharType="end"/>
          </w:r>
        </w:p>
      </w:sdtContent>
    </w:sdt>
    <w:p w14:paraId="187AF124" w14:textId="77777777" w:rsidR="00214E76" w:rsidRDefault="00214E76" w:rsidP="00CF1B3C">
      <w:pPr>
        <w:rPr>
          <w:szCs w:val="24"/>
        </w:rPr>
      </w:pPr>
    </w:p>
    <w:sdt>
      <w:sdtPr>
        <w:rPr>
          <w:rFonts w:eastAsiaTheme="minorEastAsia" w:cstheme="minorBidi"/>
          <w:b w:val="0"/>
          <w:color w:val="auto"/>
          <w:kern w:val="2"/>
          <w:sz w:val="24"/>
          <w:szCs w:val="22"/>
          <w:lang w:eastAsia="ja-JP"/>
          <w14:ligatures w14:val="standardContextual"/>
        </w:rPr>
        <w:id w:val="-553084009"/>
        <w:docPartObj>
          <w:docPartGallery w:val="Table of Contents"/>
          <w:docPartUnique/>
        </w:docPartObj>
      </w:sdtPr>
      <w:sdtEndPr>
        <w:rPr>
          <w:bCs/>
          <w:noProof/>
        </w:rPr>
      </w:sdtEndPr>
      <w:sdtContent>
        <w:p w14:paraId="1F831FF5" w14:textId="1F13E0AD" w:rsidR="001524FC" w:rsidRDefault="00197322" w:rsidP="001524FC">
          <w:pPr>
            <w:pStyle w:val="TOCHeading"/>
          </w:pPr>
          <w:r>
            <w:t>LIST OF FIGURES</w:t>
          </w:r>
        </w:p>
        <w:p w14:paraId="66D68215" w14:textId="77777777" w:rsidR="00197322" w:rsidRPr="00197322" w:rsidRDefault="00197322" w:rsidP="00197322">
          <w:pPr>
            <w:rPr>
              <w:lang w:eastAsia="en-US"/>
            </w:rPr>
          </w:pPr>
        </w:p>
        <w:p w14:paraId="25D9C621" w14:textId="77777777" w:rsidR="001524FC" w:rsidRDefault="001524FC" w:rsidP="001524FC">
          <w:pPr>
            <w:pStyle w:val="TOC1"/>
            <w:tabs>
              <w:tab w:val="right" w:leader="dot" w:pos="9350"/>
            </w:tabs>
            <w:rPr>
              <w:rFonts w:asciiTheme="minorHAnsi" w:hAnsiTheme="minorHAnsi"/>
              <w:noProof/>
              <w:kern w:val="0"/>
              <w:sz w:val="22"/>
              <w:lang w:eastAsia="zh-CN"/>
              <w14:ligatures w14:val="none"/>
            </w:rPr>
          </w:pPr>
          <w:r>
            <w:fldChar w:fldCharType="begin"/>
          </w:r>
          <w:r>
            <w:instrText xml:space="preserve"> TOC \o "1-3" \h \z \u </w:instrText>
          </w:r>
          <w:r>
            <w:fldChar w:fldCharType="separate"/>
          </w:r>
          <w:hyperlink w:anchor="_Toc147695671" w:history="1">
            <w:r w:rsidR="008E3419">
              <w:rPr>
                <w:rStyle w:val="Hyperlink"/>
                <w:noProof/>
              </w:rPr>
              <w:t>Figure 3.1: Complete Drawing</w:t>
            </w:r>
            <w:r>
              <w:rPr>
                <w:noProof/>
                <w:webHidden/>
              </w:rPr>
              <w:tab/>
            </w:r>
            <w:r w:rsidR="00197322">
              <w:rPr>
                <w:noProof/>
                <w:webHidden/>
              </w:rPr>
              <w:t>5</w:t>
            </w:r>
          </w:hyperlink>
        </w:p>
        <w:p w14:paraId="2E929DA8" w14:textId="0AE5F012" w:rsidR="001524FC" w:rsidRDefault="003A00AD" w:rsidP="001524FC">
          <w:pPr>
            <w:pStyle w:val="TOC1"/>
            <w:tabs>
              <w:tab w:val="left" w:pos="660"/>
              <w:tab w:val="right" w:leader="dot" w:pos="9350"/>
            </w:tabs>
            <w:rPr>
              <w:rFonts w:asciiTheme="minorHAnsi" w:hAnsiTheme="minorHAnsi"/>
              <w:noProof/>
              <w:kern w:val="0"/>
              <w:sz w:val="22"/>
              <w:lang w:eastAsia="zh-CN"/>
              <w14:ligatures w14:val="none"/>
            </w:rPr>
          </w:pPr>
          <w:hyperlink w:anchor="_Toc147695672" w:history="1">
            <w:r w:rsidR="008E3419">
              <w:rPr>
                <w:rStyle w:val="Hyperlink"/>
                <w:noProof/>
              </w:rPr>
              <w:t xml:space="preserve">Figure 3.2: </w:t>
            </w:r>
            <w:r w:rsidR="00E31E58">
              <w:rPr>
                <w:rStyle w:val="Hyperlink"/>
                <w:noProof/>
              </w:rPr>
              <w:t>Platform</w:t>
            </w:r>
            <w:r w:rsidR="00175ED5">
              <w:rPr>
                <w:rStyle w:val="Hyperlink"/>
                <w:noProof/>
              </w:rPr>
              <w:t xml:space="preserve"> Drawing</w:t>
            </w:r>
            <w:r w:rsidR="001524FC">
              <w:rPr>
                <w:rFonts w:asciiTheme="minorHAnsi" w:hAnsiTheme="minorHAnsi"/>
                <w:noProof/>
                <w:kern w:val="0"/>
                <w:sz w:val="22"/>
                <w:lang w:eastAsia="zh-CN"/>
                <w14:ligatures w14:val="none"/>
              </w:rPr>
              <w:tab/>
            </w:r>
            <w:r w:rsidR="00197322">
              <w:rPr>
                <w:noProof/>
                <w:webHidden/>
              </w:rPr>
              <w:t>6</w:t>
            </w:r>
          </w:hyperlink>
        </w:p>
        <w:p w14:paraId="49B6FC50" w14:textId="77B40B00" w:rsidR="001524FC" w:rsidRDefault="003A00AD" w:rsidP="001524FC">
          <w:pPr>
            <w:pStyle w:val="TOC1"/>
            <w:tabs>
              <w:tab w:val="left" w:pos="660"/>
              <w:tab w:val="right" w:leader="dot" w:pos="9350"/>
            </w:tabs>
            <w:rPr>
              <w:rFonts w:asciiTheme="minorHAnsi" w:hAnsiTheme="minorHAnsi"/>
              <w:noProof/>
              <w:kern w:val="0"/>
              <w:sz w:val="22"/>
              <w:lang w:eastAsia="zh-CN"/>
              <w14:ligatures w14:val="none"/>
            </w:rPr>
          </w:pPr>
          <w:hyperlink w:anchor="_Toc147695673" w:history="1">
            <w:r w:rsidR="00E31E58">
              <w:rPr>
                <w:rStyle w:val="Hyperlink"/>
                <w:noProof/>
              </w:rPr>
              <w:t>Figure 3.3: Bracket</w:t>
            </w:r>
            <w:r w:rsidR="00175ED5">
              <w:rPr>
                <w:rStyle w:val="Hyperlink"/>
                <w:noProof/>
              </w:rPr>
              <w:t xml:space="preserve"> Drawing</w:t>
            </w:r>
            <w:r w:rsidR="001524FC">
              <w:rPr>
                <w:noProof/>
                <w:webHidden/>
              </w:rPr>
              <w:tab/>
            </w:r>
            <w:r w:rsidR="00197322">
              <w:rPr>
                <w:noProof/>
                <w:webHidden/>
              </w:rPr>
              <w:t>6</w:t>
            </w:r>
          </w:hyperlink>
        </w:p>
        <w:p w14:paraId="0BFA7171" w14:textId="0DC83813" w:rsidR="001524FC" w:rsidRDefault="003A00AD" w:rsidP="008E3419">
          <w:pPr>
            <w:pStyle w:val="TOC2"/>
            <w:tabs>
              <w:tab w:val="left" w:pos="880"/>
              <w:tab w:val="right" w:leader="dot" w:pos="9350"/>
            </w:tabs>
            <w:ind w:left="0"/>
            <w:rPr>
              <w:rFonts w:asciiTheme="minorHAnsi" w:hAnsiTheme="minorHAnsi"/>
              <w:noProof/>
              <w:kern w:val="0"/>
              <w:sz w:val="22"/>
              <w:lang w:eastAsia="zh-CN"/>
              <w14:ligatures w14:val="none"/>
            </w:rPr>
          </w:pPr>
          <w:hyperlink w:anchor="_Toc147695674" w:history="1">
            <w:r w:rsidR="00E31E58">
              <w:rPr>
                <w:rStyle w:val="Hyperlink"/>
                <w:noProof/>
                <w:lang w:eastAsia="en-US"/>
              </w:rPr>
              <w:t xml:space="preserve">Figure 3.4: </w:t>
            </w:r>
            <w:r w:rsidR="009F654D">
              <w:rPr>
                <w:rStyle w:val="Hyperlink"/>
                <w:noProof/>
                <w:lang w:eastAsia="en-US"/>
              </w:rPr>
              <w:t xml:space="preserve">Robotic </w:t>
            </w:r>
            <w:r w:rsidR="00E31E58">
              <w:rPr>
                <w:rStyle w:val="Hyperlink"/>
                <w:noProof/>
                <w:lang w:eastAsia="en-US"/>
              </w:rPr>
              <w:t>Leg</w:t>
            </w:r>
            <w:r w:rsidR="00175ED5">
              <w:rPr>
                <w:rStyle w:val="Hyperlink"/>
                <w:noProof/>
                <w:lang w:eastAsia="en-US"/>
              </w:rPr>
              <w:t xml:space="preserve"> Drawing</w:t>
            </w:r>
            <w:r w:rsidR="001524FC">
              <w:rPr>
                <w:noProof/>
                <w:webHidden/>
              </w:rPr>
              <w:tab/>
            </w:r>
            <w:r w:rsidR="00197322">
              <w:rPr>
                <w:noProof/>
                <w:webHidden/>
              </w:rPr>
              <w:t>7</w:t>
            </w:r>
          </w:hyperlink>
        </w:p>
        <w:p w14:paraId="21DEB081" w14:textId="0BB413DE" w:rsidR="001524FC" w:rsidRDefault="003A00AD" w:rsidP="008E3419">
          <w:pPr>
            <w:pStyle w:val="TOC2"/>
            <w:tabs>
              <w:tab w:val="left" w:pos="880"/>
              <w:tab w:val="right" w:leader="dot" w:pos="9350"/>
            </w:tabs>
            <w:ind w:left="0"/>
            <w:rPr>
              <w:rFonts w:asciiTheme="minorHAnsi" w:hAnsiTheme="minorHAnsi"/>
              <w:noProof/>
              <w:kern w:val="0"/>
              <w:sz w:val="22"/>
              <w:lang w:eastAsia="zh-CN"/>
              <w14:ligatures w14:val="none"/>
            </w:rPr>
          </w:pPr>
          <w:hyperlink w:anchor="_Toc147695675" w:history="1">
            <w:r w:rsidR="00E31E58">
              <w:rPr>
                <w:rStyle w:val="Hyperlink"/>
                <w:noProof/>
                <w:lang w:eastAsia="en-US"/>
              </w:rPr>
              <w:t xml:space="preserve">Figure 3.5: </w:t>
            </w:r>
            <w:r w:rsidR="00197322">
              <w:rPr>
                <w:rStyle w:val="Hyperlink"/>
                <w:noProof/>
                <w:lang w:eastAsia="en-US"/>
              </w:rPr>
              <w:t>Electronics Bay</w:t>
            </w:r>
            <w:r w:rsidR="00175ED5">
              <w:rPr>
                <w:rStyle w:val="Hyperlink"/>
                <w:noProof/>
                <w:lang w:eastAsia="en-US"/>
              </w:rPr>
              <w:t xml:space="preserve"> Drawing</w:t>
            </w:r>
            <w:r w:rsidR="001524FC">
              <w:rPr>
                <w:noProof/>
                <w:webHidden/>
              </w:rPr>
              <w:tab/>
            </w:r>
            <w:r w:rsidR="00197322">
              <w:rPr>
                <w:noProof/>
                <w:webHidden/>
              </w:rPr>
              <w:t>7</w:t>
            </w:r>
          </w:hyperlink>
        </w:p>
        <w:p w14:paraId="291D9AD8" w14:textId="0D8FB920" w:rsidR="003C2583" w:rsidRPr="008B156E" w:rsidRDefault="001524FC" w:rsidP="003C2583">
          <w:pPr>
            <w:pStyle w:val="TOC2"/>
            <w:tabs>
              <w:tab w:val="left" w:pos="880"/>
              <w:tab w:val="right" w:leader="dot" w:pos="9350"/>
            </w:tabs>
            <w:ind w:left="0"/>
            <w:rPr>
              <w:rFonts w:asciiTheme="minorHAnsi" w:hAnsiTheme="minorHAnsi"/>
              <w:noProof/>
              <w:color w:val="000000" w:themeColor="text1"/>
              <w:kern w:val="0"/>
              <w:sz w:val="22"/>
              <w:lang w:eastAsia="zh-CN"/>
              <w14:ligatures w14:val="none"/>
            </w:rPr>
          </w:pPr>
          <w:r>
            <w:rPr>
              <w:b/>
              <w:bCs/>
              <w:noProof/>
            </w:rPr>
            <w:fldChar w:fldCharType="end"/>
          </w:r>
          <w:hyperlink w:anchor="_Toc147695674" w:history="1">
            <w:r w:rsidR="003C2583" w:rsidRPr="008B156E">
              <w:rPr>
                <w:rStyle w:val="Hyperlink"/>
                <w:noProof/>
                <w:color w:val="000000" w:themeColor="text1"/>
                <w:u w:val="none"/>
                <w:lang w:eastAsia="en-US"/>
              </w:rPr>
              <w:t>Figure 3.</w:t>
            </w:r>
            <w:r w:rsidR="008B156E" w:rsidRPr="008B156E">
              <w:rPr>
                <w:rStyle w:val="Hyperlink"/>
                <w:noProof/>
                <w:color w:val="000000" w:themeColor="text1"/>
                <w:u w:val="none"/>
                <w:lang w:eastAsia="en-US"/>
              </w:rPr>
              <w:t>6</w:t>
            </w:r>
            <w:r w:rsidR="008B156E">
              <w:rPr>
                <w:rStyle w:val="Hyperlink"/>
                <w:noProof/>
                <w:color w:val="000000" w:themeColor="text1"/>
                <w:u w:val="none"/>
                <w:lang w:eastAsia="en-US"/>
              </w:rPr>
              <w:t>: Process Flow Chart</w:t>
            </w:r>
            <w:r w:rsidR="003C2583" w:rsidRPr="008B156E">
              <w:rPr>
                <w:noProof/>
                <w:webHidden/>
                <w:color w:val="000000" w:themeColor="text1"/>
              </w:rPr>
              <w:tab/>
            </w:r>
            <w:r w:rsidR="00CE0C94">
              <w:rPr>
                <w:noProof/>
                <w:webHidden/>
                <w:color w:val="000000" w:themeColor="text1"/>
              </w:rPr>
              <w:t>8</w:t>
            </w:r>
          </w:hyperlink>
        </w:p>
        <w:p w14:paraId="6FCA2356" w14:textId="51571F41" w:rsidR="003C2583" w:rsidRPr="008B156E" w:rsidRDefault="003A00AD" w:rsidP="003C2583">
          <w:pPr>
            <w:pStyle w:val="TOC2"/>
            <w:tabs>
              <w:tab w:val="left" w:pos="880"/>
              <w:tab w:val="right" w:leader="dot" w:pos="9350"/>
            </w:tabs>
            <w:ind w:left="0"/>
            <w:rPr>
              <w:rFonts w:asciiTheme="minorHAnsi" w:hAnsiTheme="minorHAnsi"/>
              <w:noProof/>
              <w:color w:val="000000" w:themeColor="text1"/>
              <w:kern w:val="0"/>
              <w:sz w:val="22"/>
              <w:lang w:eastAsia="zh-CN"/>
              <w14:ligatures w14:val="none"/>
            </w:rPr>
          </w:pPr>
          <w:hyperlink w:anchor="_Toc147695675" w:history="1">
            <w:r w:rsidR="003C2583" w:rsidRPr="008B156E">
              <w:rPr>
                <w:rStyle w:val="Hyperlink"/>
                <w:noProof/>
                <w:color w:val="000000" w:themeColor="text1"/>
                <w:u w:val="none"/>
                <w:lang w:eastAsia="en-US"/>
              </w:rPr>
              <w:t>Figure 3.</w:t>
            </w:r>
            <w:r w:rsidR="00CE0C94">
              <w:rPr>
                <w:rStyle w:val="Hyperlink"/>
                <w:noProof/>
                <w:color w:val="000000" w:themeColor="text1"/>
                <w:u w:val="none"/>
                <w:lang w:eastAsia="en-US"/>
              </w:rPr>
              <w:t>7</w:t>
            </w:r>
            <w:r w:rsidR="003C2583" w:rsidRPr="008B156E">
              <w:rPr>
                <w:rStyle w:val="Hyperlink"/>
                <w:noProof/>
                <w:color w:val="000000" w:themeColor="text1"/>
                <w:u w:val="none"/>
                <w:lang w:eastAsia="en-US"/>
              </w:rPr>
              <w:t xml:space="preserve">: </w:t>
            </w:r>
            <w:r w:rsidR="00CE0C94">
              <w:rPr>
                <w:rStyle w:val="Hyperlink"/>
                <w:noProof/>
                <w:color w:val="000000" w:themeColor="text1"/>
                <w:u w:val="none"/>
                <w:lang w:eastAsia="en-US"/>
              </w:rPr>
              <w:t>Hardware Flow Chart</w:t>
            </w:r>
            <w:r w:rsidR="003C2583" w:rsidRPr="008B156E">
              <w:rPr>
                <w:noProof/>
                <w:webHidden/>
                <w:color w:val="000000" w:themeColor="text1"/>
              </w:rPr>
              <w:tab/>
            </w:r>
            <w:r w:rsidR="00CE0C94">
              <w:rPr>
                <w:noProof/>
                <w:webHidden/>
                <w:color w:val="000000" w:themeColor="text1"/>
              </w:rPr>
              <w:t>8</w:t>
            </w:r>
          </w:hyperlink>
        </w:p>
        <w:p w14:paraId="4B1667E6" w14:textId="5A326E3A" w:rsidR="00592739" w:rsidRDefault="003A00AD" w:rsidP="00CD5524">
          <w:pPr>
            <w:rPr>
              <w:szCs w:val="24"/>
            </w:rPr>
          </w:pPr>
        </w:p>
      </w:sdtContent>
    </w:sdt>
    <w:p w14:paraId="00B59A4A" w14:textId="5AD4C8A1" w:rsidR="00812A92" w:rsidRDefault="00812A92" w:rsidP="00CF1B3C"/>
    <w:p w14:paraId="7AADC989" w14:textId="31019C2E" w:rsidR="00214E76" w:rsidRDefault="06AA06F6" w:rsidP="00126E3C">
      <w:pPr>
        <w:pStyle w:val="Heading1"/>
        <w:numPr>
          <w:ilvl w:val="0"/>
          <w:numId w:val="4"/>
        </w:numPr>
      </w:pPr>
      <w:bookmarkStart w:id="1" w:name="_Toc147697755"/>
      <w:r>
        <w:lastRenderedPageBreak/>
        <w:t>IN</w:t>
      </w:r>
      <w:r w:rsidR="00592739">
        <w:t>T</w:t>
      </w:r>
      <w:r w:rsidR="4E7DF359">
        <w:t>RODUCTION</w:t>
      </w:r>
      <w:bookmarkEnd w:id="1"/>
    </w:p>
    <w:p w14:paraId="2B6175B7" w14:textId="77777777" w:rsidR="1DC031E1" w:rsidRDefault="1DC031E1"/>
    <w:p w14:paraId="5507709A" w14:textId="55C93204" w:rsidR="4E7DF359" w:rsidRDefault="4E7DF359">
      <w:pPr>
        <w:rPr>
          <w:color w:val="FF0000"/>
        </w:rPr>
      </w:pPr>
      <w:r>
        <w:t xml:space="preserve">In this section, </w:t>
      </w:r>
      <w:r w:rsidRPr="5145C1F4">
        <w:rPr>
          <w:color w:val="FF0000"/>
        </w:rPr>
        <w:t xml:space="preserve">the requirements will be laid out in the following categories: Functional, Sizing, and Safety. </w:t>
      </w:r>
    </w:p>
    <w:p w14:paraId="3807A4BB" w14:textId="77777777" w:rsidR="1DC031E1" w:rsidRDefault="1DC031E1"/>
    <w:p w14:paraId="06AE5784" w14:textId="5F512EE3" w:rsidR="4E7DF359" w:rsidRDefault="4E7DF359" w:rsidP="1DC031E1">
      <w:pPr>
        <w:pStyle w:val="Heading2"/>
        <w:rPr>
          <w:lang w:eastAsia="en-US"/>
        </w:rPr>
      </w:pPr>
      <w:r w:rsidRPr="2D52F392">
        <w:rPr>
          <w:lang w:eastAsia="en-US"/>
        </w:rPr>
        <w:t>1.1</w:t>
      </w:r>
      <w:r>
        <w:tab/>
      </w:r>
      <w:r w:rsidRPr="2D52F392">
        <w:rPr>
          <w:lang w:eastAsia="en-US"/>
        </w:rPr>
        <w:t xml:space="preserve">PROBLEM </w:t>
      </w:r>
      <w:r w:rsidRPr="1D2669F2">
        <w:rPr>
          <w:lang w:eastAsia="en-US"/>
        </w:rPr>
        <w:t>STATEMENT</w:t>
      </w:r>
    </w:p>
    <w:p w14:paraId="719B3800" w14:textId="53F0FEB9" w:rsidR="01BCBC5A" w:rsidRDefault="01BCBC5A" w:rsidP="4D6C0716">
      <w:pPr>
        <w:rPr>
          <w:rFonts w:cs="Times New Roman"/>
        </w:rPr>
      </w:pPr>
      <w:r w:rsidRPr="4D6C0716">
        <w:rPr>
          <w:rFonts w:cs="Times New Roman"/>
        </w:rPr>
        <w:t>Transporting heavy furniture up and down the stairs is difficult and potentially dangerous.</w:t>
      </w:r>
      <w:r w:rsidRPr="4D6C0716">
        <w:rPr>
          <w:rFonts w:cs="Times New Roman"/>
          <w:lang w:eastAsia="en-US"/>
        </w:rPr>
        <w:t xml:space="preserve"> </w:t>
      </w:r>
    </w:p>
    <w:p w14:paraId="3704F935" w14:textId="77777777" w:rsidR="00950F2A" w:rsidRDefault="00950F2A" w:rsidP="7EFB344C">
      <w:pPr>
        <w:rPr>
          <w:rFonts w:cs="Times New Roman"/>
          <w:lang w:eastAsia="en-US"/>
        </w:rPr>
      </w:pPr>
    </w:p>
    <w:p w14:paraId="2BFB7BB9" w14:textId="77777777" w:rsidR="00950F2A" w:rsidRDefault="00950F2A" w:rsidP="7EFB344C">
      <w:pPr>
        <w:rPr>
          <w:rFonts w:cs="Times New Roman"/>
          <w:lang w:eastAsia="en-US"/>
        </w:rPr>
      </w:pPr>
    </w:p>
    <w:p w14:paraId="34F5EA70" w14:textId="54D9360D" w:rsidR="4E7DF359" w:rsidRPr="00950F2A" w:rsidRDefault="4E7DF359" w:rsidP="1DC031E1">
      <w:pPr>
        <w:rPr>
          <w:rFonts w:cs="Times New Roman"/>
          <w:color w:val="FF0000"/>
          <w:lang w:eastAsia="en-US"/>
        </w:rPr>
      </w:pPr>
      <w:r w:rsidRPr="00950F2A">
        <w:rPr>
          <w:rFonts w:cs="Times New Roman"/>
          <w:color w:val="FF0000"/>
          <w:lang w:eastAsia="en-US"/>
        </w:rPr>
        <w:t>To achieve the goal set by the problem statement, the requirements of function are as follows:</w:t>
      </w:r>
    </w:p>
    <w:p w14:paraId="097EB0DC" w14:textId="3B037E38" w:rsidR="00482AE8" w:rsidRPr="00950F2A" w:rsidRDefault="4E7DF359" w:rsidP="00482AE8">
      <w:pPr>
        <w:rPr>
          <w:rFonts w:cs="Times New Roman"/>
          <w:color w:val="FF0000"/>
          <w:lang w:eastAsia="en-US"/>
        </w:rPr>
      </w:pPr>
      <w:r w:rsidRPr="00950F2A">
        <w:rPr>
          <w:rFonts w:cs="Times New Roman"/>
          <w:color w:val="FF0000"/>
          <w:lang w:eastAsia="en-US"/>
        </w:rPr>
        <w:t>2.1.1 - The system shall transport furniture repeatedly up and down one floor within a residential building.</w:t>
      </w:r>
    </w:p>
    <w:p w14:paraId="5233F10B" w14:textId="72104FA7" w:rsidR="734323BC" w:rsidRDefault="734323BC" w:rsidP="21E9698C">
      <w:pPr>
        <w:rPr>
          <w:color w:val="FF0000"/>
        </w:rPr>
      </w:pPr>
      <w:r w:rsidRPr="21E9698C">
        <w:rPr>
          <w:color w:val="FF0000"/>
        </w:rPr>
        <w:t xml:space="preserve">and Safety. </w:t>
      </w:r>
    </w:p>
    <w:p w14:paraId="216DC7E4" w14:textId="77777777" w:rsidR="21E9698C" w:rsidRDefault="21E9698C"/>
    <w:p w14:paraId="4E31D005" w14:textId="71354BF6" w:rsidR="734323BC" w:rsidRDefault="734323BC" w:rsidP="21E9698C">
      <w:pPr>
        <w:pStyle w:val="Heading2"/>
        <w:rPr>
          <w:lang w:eastAsia="en-US"/>
        </w:rPr>
      </w:pPr>
      <w:r w:rsidRPr="7D860879">
        <w:rPr>
          <w:lang w:eastAsia="en-US"/>
        </w:rPr>
        <w:t>1.2</w:t>
      </w:r>
      <w:r>
        <w:tab/>
      </w:r>
      <w:r w:rsidRPr="7D860879">
        <w:rPr>
          <w:lang w:eastAsia="en-US"/>
        </w:rPr>
        <w:t xml:space="preserve">SYSTEM </w:t>
      </w:r>
      <w:r w:rsidRPr="5AC4D0BC">
        <w:rPr>
          <w:lang w:eastAsia="en-US"/>
        </w:rPr>
        <w:t>OVERVIEW</w:t>
      </w:r>
    </w:p>
    <w:p w14:paraId="7FAC5314" w14:textId="0C569496" w:rsidR="734323BC" w:rsidRDefault="734323BC" w:rsidP="6671EFF0">
      <w:pPr>
        <w:rPr>
          <w:color w:val="FF0000"/>
          <w:lang w:eastAsia="en-US"/>
        </w:rPr>
      </w:pPr>
      <w:r w:rsidRPr="6671EFF0">
        <w:rPr>
          <w:color w:val="FF0000"/>
          <w:lang w:eastAsia="en-US"/>
        </w:rPr>
        <w:t>In this section the system will be shown, and the operation will be described in detail.</w:t>
      </w:r>
    </w:p>
    <w:p w14:paraId="49DE7F31" w14:textId="62020AD4" w:rsidR="6671EFF0" w:rsidRDefault="005624FF" w:rsidP="00454D93">
      <w:pPr>
        <w:pStyle w:val="Heading3"/>
      </w:pPr>
      <w:r>
        <w:t>1.2.1</w:t>
      </w:r>
      <w:r w:rsidR="00752853">
        <w:tab/>
      </w:r>
      <w:r w:rsidR="00DF1B1F">
        <w:t>Components</w:t>
      </w:r>
    </w:p>
    <w:p w14:paraId="7E58ABE3" w14:textId="77777777" w:rsidR="005624FF" w:rsidRDefault="005624FF" w:rsidP="7EFB344C">
      <w:pPr>
        <w:rPr>
          <w:rFonts w:cs="Times New Roman"/>
        </w:rPr>
      </w:pPr>
    </w:p>
    <w:p w14:paraId="37B14549" w14:textId="6A6D92DC" w:rsidR="005624FF" w:rsidRDefault="005624FF" w:rsidP="00752853">
      <w:pPr>
        <w:pStyle w:val="Heading3"/>
        <w:rPr>
          <w:lang w:eastAsia="en-US"/>
        </w:rPr>
      </w:pPr>
      <w:r>
        <w:rPr>
          <w:lang w:eastAsia="en-US"/>
        </w:rPr>
        <w:t>1.2.2</w:t>
      </w:r>
      <w:r w:rsidR="000902CE">
        <w:rPr>
          <w:lang w:eastAsia="en-US"/>
        </w:rPr>
        <w:tab/>
        <w:t>Concept of Operations</w:t>
      </w:r>
    </w:p>
    <w:p w14:paraId="32671115" w14:textId="072BD5AF" w:rsidR="005624FF" w:rsidRPr="00521C27" w:rsidRDefault="005624FF" w:rsidP="005624FF">
      <w:pPr>
        <w:rPr>
          <w:rFonts w:cs="Times New Roman"/>
          <w:color w:val="FF0000"/>
          <w:lang w:eastAsia="en-US"/>
        </w:rPr>
      </w:pPr>
      <w:r w:rsidRPr="00521C27">
        <w:rPr>
          <w:rFonts w:cs="Times New Roman"/>
          <w:color w:val="FF0000"/>
          <w:lang w:eastAsia="en-US"/>
        </w:rPr>
        <w:t>The standard practice for operating the device is as follows: First, the user will load the payload furniture onto the platform and then apply securing straps through the side brackets. Next, use the remote control to command the device to begin walking up the set of stairs. Once the device reaches the top of the stairs, undo the straps and remove the furniture from the platform.</w:t>
      </w:r>
    </w:p>
    <w:p w14:paraId="37072294" w14:textId="77777777" w:rsidR="005624FF" w:rsidRPr="00521C27" w:rsidRDefault="005624FF" w:rsidP="005624FF">
      <w:pPr>
        <w:rPr>
          <w:rFonts w:cs="Times New Roman"/>
          <w:color w:val="FF0000"/>
          <w:lang w:eastAsia="en-US"/>
        </w:rPr>
      </w:pPr>
    </w:p>
    <w:p w14:paraId="27C65A57" w14:textId="77777777" w:rsidR="005624FF" w:rsidRPr="00521C27" w:rsidRDefault="005624FF" w:rsidP="005624FF">
      <w:pPr>
        <w:pStyle w:val="Heading3"/>
        <w:rPr>
          <w:color w:val="FF0000"/>
          <w:lang w:eastAsia="en-US"/>
        </w:rPr>
      </w:pPr>
      <w:r w:rsidRPr="00521C27">
        <w:rPr>
          <w:color w:val="FF0000"/>
          <w:lang w:eastAsia="en-US"/>
        </w:rPr>
        <w:t>3.2.1</w:t>
      </w:r>
      <w:r w:rsidRPr="00521C27">
        <w:rPr>
          <w:color w:val="FF0000"/>
          <w:lang w:eastAsia="en-US"/>
        </w:rPr>
        <w:tab/>
        <w:t>Process Flowchart</w:t>
      </w:r>
    </w:p>
    <w:p w14:paraId="7F847586" w14:textId="77777777" w:rsidR="005624FF" w:rsidRPr="00521C27" w:rsidRDefault="005624FF" w:rsidP="005624FF">
      <w:pPr>
        <w:rPr>
          <w:color w:val="FF0000"/>
          <w:lang w:eastAsia="en-US"/>
        </w:rPr>
      </w:pPr>
      <w:r w:rsidRPr="00521C27">
        <w:rPr>
          <w:color w:val="FF0000"/>
          <w:lang w:eastAsia="en-US"/>
        </w:rPr>
        <w:t>The following flowchart describes the process that the system will follow in order to achieve the problem statement.</w:t>
      </w:r>
    </w:p>
    <w:p w14:paraId="179D7F2E" w14:textId="77777777" w:rsidR="005624FF" w:rsidRPr="00DF3F4E" w:rsidRDefault="005624FF" w:rsidP="005624FF">
      <w:pPr>
        <w:rPr>
          <w:lang w:eastAsia="en-US"/>
        </w:rPr>
      </w:pPr>
    </w:p>
    <w:p w14:paraId="1024D7F6" w14:textId="77777777" w:rsidR="005624FF" w:rsidRDefault="005624FF" w:rsidP="005624FF">
      <w:pPr>
        <w:pStyle w:val="Heading3"/>
        <w:rPr>
          <w:lang w:eastAsia="en-US"/>
        </w:rPr>
      </w:pPr>
      <w:r>
        <w:rPr>
          <w:noProof/>
        </w:rPr>
        <w:drawing>
          <wp:inline distT="0" distB="0" distL="0" distR="0" wp14:anchorId="68DB922F" wp14:editId="4A83F2E2">
            <wp:extent cx="5943600" cy="2491740"/>
            <wp:effectExtent l="0" t="0" r="0" b="3810"/>
            <wp:docPr id="747010964" name="Picture 747010964" descr="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ep&#10;&#10;Description automatically generated"/>
                    <pic:cNvPicPr/>
                  </pic:nvPicPr>
                  <pic:blipFill>
                    <a:blip r:embed="rId12"/>
                    <a:stretch>
                      <a:fillRect/>
                    </a:stretch>
                  </pic:blipFill>
                  <pic:spPr>
                    <a:xfrm>
                      <a:off x="0" y="0"/>
                      <a:ext cx="5943600" cy="2491740"/>
                    </a:xfrm>
                    <a:prstGeom prst="rect">
                      <a:avLst/>
                    </a:prstGeom>
                  </pic:spPr>
                </pic:pic>
              </a:graphicData>
            </a:graphic>
          </wp:inline>
        </w:drawing>
      </w:r>
    </w:p>
    <w:p w14:paraId="707DC072" w14:textId="77777777" w:rsidR="005624FF" w:rsidRPr="0027230F" w:rsidRDefault="005624FF" w:rsidP="005624FF">
      <w:pPr>
        <w:jc w:val="center"/>
        <w:rPr>
          <w:b/>
          <w:lang w:eastAsia="en-US"/>
        </w:rPr>
      </w:pPr>
      <w:r>
        <w:rPr>
          <w:b/>
          <w:bCs/>
          <w:lang w:eastAsia="en-US"/>
        </w:rPr>
        <w:t>Figure 3.6: Process Flowchart</w:t>
      </w:r>
    </w:p>
    <w:p w14:paraId="234CCB94" w14:textId="77777777" w:rsidR="005624FF" w:rsidRDefault="005624FF" w:rsidP="005624FF">
      <w:pPr>
        <w:pStyle w:val="Heading3"/>
        <w:rPr>
          <w:lang w:eastAsia="en-US"/>
        </w:rPr>
      </w:pPr>
    </w:p>
    <w:p w14:paraId="542AB179" w14:textId="77777777" w:rsidR="005624FF" w:rsidRPr="00521C27" w:rsidRDefault="005624FF" w:rsidP="005624FF">
      <w:pPr>
        <w:pStyle w:val="Heading3"/>
        <w:rPr>
          <w:color w:val="FF0000"/>
          <w:lang w:eastAsia="en-US"/>
        </w:rPr>
      </w:pPr>
      <w:bookmarkStart w:id="2" w:name="_Toc147697756"/>
      <w:del w:id="3" w:author="Microsoft Word" w:date="2023-10-08T22:40:00Z">
        <w:r w:rsidRPr="00521C27">
          <w:rPr>
            <w:noProof/>
            <w:color w:val="FF0000"/>
            <w:lang w:eastAsia="en-US"/>
          </w:rPr>
          <mc:AlternateContent>
            <mc:Choice Requires="wps">
              <w:drawing>
                <wp:anchor distT="0" distB="0" distL="114300" distR="114300" simplePos="0" relativeHeight="251658296" behindDoc="0" locked="0" layoutInCell="1" allowOverlap="1" wp14:anchorId="4309B1D3" wp14:editId="65F7D0CE">
                  <wp:simplePos x="0" y="0"/>
                  <wp:positionH relativeFrom="column">
                    <wp:posOffset>7604125</wp:posOffset>
                  </wp:positionH>
                  <wp:positionV relativeFrom="paragraph">
                    <wp:posOffset>1260475</wp:posOffset>
                  </wp:positionV>
                  <wp:extent cx="2420874" cy="1597735"/>
                  <wp:effectExtent l="19050" t="19050" r="17780" b="40640"/>
                  <wp:wrapNone/>
                  <wp:docPr id="922068643" name="Diamond 922068643"/>
                  <wp:cNvGraphicFramePr/>
                  <a:graphic xmlns:a="http://schemas.openxmlformats.org/drawingml/2006/main">
                    <a:graphicData uri="http://schemas.microsoft.com/office/word/2010/wordprocessingShape">
                      <wps:wsp>
                        <wps:cNvSpPr/>
                        <wps:spPr>
                          <a:xfrm>
                            <a:off x="0" y="0"/>
                            <a:ext cx="2420874" cy="159773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C0BEDE" w14:textId="77777777" w:rsidR="005624FF" w:rsidRDefault="005624FF" w:rsidP="005624FF">
                              <w:pPr>
                                <w:jc w:val="center"/>
                                <w:rPr>
                                  <w:rFonts w:asciiTheme="minorHAnsi" w:hAnsi="Calibri"/>
                                  <w:b/>
                                  <w:color w:val="000000" w:themeColor="text1"/>
                                  <w:kern w:val="24"/>
                                  <w:sz w:val="48"/>
                                  <w:szCs w:val="48"/>
                                  <w14:ligatures w14:val="none"/>
                                </w:rPr>
                              </w:pPr>
                              <w:r>
                                <w:rPr>
                                  <w:rFonts w:asciiTheme="minorHAnsi" w:hAnsi="Calibri"/>
                                  <w:b/>
                                  <w:color w:val="000000" w:themeColor="text1"/>
                                  <w:kern w:val="24"/>
                                  <w:sz w:val="48"/>
                                  <w:szCs w:val="48"/>
                                </w:rPr>
                                <w:t>Is there another stair?</w:t>
                              </w:r>
                            </w:p>
                          </w:txbxContent>
                        </wps:txbx>
                        <wps:bodyPr rtlCol="0" anchor="ctr"/>
                      </wps:wsp>
                    </a:graphicData>
                  </a:graphic>
                </wp:anchor>
              </w:drawing>
            </mc:Choice>
            <mc:Fallback>
              <w:pict>
                <v:shapetype w14:anchorId="4309B1D3" id="_x0000_t4" coordsize="21600,21600" o:spt="4" path="m10800,l,10800,10800,21600,21600,10800xe">
                  <v:stroke joinstyle="miter"/>
                  <v:path gradientshapeok="t" o:connecttype="rect" textboxrect="5400,5400,16200,16200"/>
                </v:shapetype>
                <v:shape id="Diamond 922068643" o:spid="_x0000_s1026" type="#_x0000_t4" style="position:absolute;margin-left:598.75pt;margin-top:99.25pt;width:190.6pt;height:125.8pt;z-index:251658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" fillcolor="#4472c4 [3204]" strokecolor="#09101d [484]" strokeweight="1pt">
                  <v:textbox>
                    <w:txbxContent>
                      <w:p w14:paraId="39C0BEDE" w14:textId="77777777" w:rsidR="005624FF" w:rsidRDefault="005624FF" w:rsidP="005624FF">
                        <w:pPr>
                          <w:jc w:val="center"/>
                          <w:rPr>
                            <w:rFonts w:asciiTheme="minorHAnsi" w:hAnsi="Calibri"/>
                            <w:b/>
                            <w:color w:val="000000" w:themeColor="text1"/>
                            <w:kern w:val="24"/>
                            <w:sz w:val="48"/>
                            <w:szCs w:val="48"/>
                            <w14:ligatures w14:val="none"/>
                          </w:rPr>
                        </w:pPr>
                        <w:r>
                          <w:rPr>
                            <w:rFonts w:asciiTheme="minorHAnsi" w:hAnsi="Calibri"/>
                            <w:b/>
                            <w:color w:val="000000" w:themeColor="text1"/>
                            <w:kern w:val="24"/>
                            <w:sz w:val="48"/>
                            <w:szCs w:val="48"/>
                          </w:rPr>
                          <w:t>Is there another stair?</w:t>
                        </w:r>
                      </w:p>
                    </w:txbxContent>
                  </v:textbox>
                </v:shape>
              </w:pict>
            </mc:Fallback>
          </mc:AlternateContent>
        </w:r>
      </w:del>
      <w:r w:rsidRPr="00521C27">
        <w:rPr>
          <w:color w:val="FF0000"/>
          <w:lang w:eastAsia="en-US"/>
        </w:rPr>
        <w:t>3.2.2</w:t>
      </w:r>
      <w:r w:rsidRPr="00521C27">
        <w:rPr>
          <w:color w:val="FF0000"/>
          <w:lang w:eastAsia="en-US"/>
        </w:rPr>
        <w:tab/>
        <w:t>Hardware Block Diagram</w:t>
      </w:r>
    </w:p>
    <w:p w14:paraId="04E75E74" w14:textId="77777777" w:rsidR="005624FF" w:rsidRPr="00521C27" w:rsidRDefault="005624FF" w:rsidP="005624FF">
      <w:pPr>
        <w:rPr>
          <w:color w:val="FF0000"/>
          <w:lang w:eastAsia="en-US"/>
        </w:rPr>
      </w:pPr>
      <w:r w:rsidRPr="00521C27">
        <w:rPr>
          <w:color w:val="FF0000"/>
          <w:lang w:eastAsia="en-US"/>
        </w:rPr>
        <w:t>The following block diagram describes the connections and relationships between the various components.</w:t>
      </w:r>
    </w:p>
    <w:p w14:paraId="3B1F4668" w14:textId="77777777" w:rsidR="005624FF" w:rsidRPr="007067E0" w:rsidRDefault="005624FF" w:rsidP="005624FF">
      <w:pPr>
        <w:jc w:val="center"/>
        <w:rPr>
          <w:rFonts w:cs="Times New Roman"/>
          <w:color w:val="FF0000"/>
          <w:lang w:eastAsia="en-US"/>
        </w:rPr>
      </w:pPr>
      <w:r>
        <w:rPr>
          <w:rFonts w:cs="Times New Roman"/>
          <w:noProof/>
          <w:color w:val="FF0000"/>
          <w:lang w:eastAsia="en-US"/>
        </w:rPr>
        <w:drawing>
          <wp:inline distT="0" distB="0" distL="0" distR="0" wp14:anchorId="6F1250EA" wp14:editId="2CB7184C">
            <wp:extent cx="5943600" cy="2291509"/>
            <wp:effectExtent l="0" t="0" r="0" b="0"/>
            <wp:docPr id="2065636760" name="Picture 2065636760"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36760" name="Picture 2065636760" descr="A diagram of a control system&#10;&#10;Description automatically generated"/>
                    <pic:cNvPicPr/>
                  </pic:nvPicPr>
                  <pic:blipFill rotWithShape="1">
                    <a:blip r:embed="rId13">
                      <a:extLst>
                        <a:ext uri="{28A0092B-C50C-407E-A947-70E740481C1C}">
                          <a14:useLocalDpi xmlns:a14="http://schemas.microsoft.com/office/drawing/2010/main" val="0"/>
                        </a:ext>
                      </a:extLst>
                    </a:blip>
                    <a:srcRect b="13523"/>
                    <a:stretch/>
                  </pic:blipFill>
                  <pic:spPr bwMode="auto">
                    <a:xfrm>
                      <a:off x="0" y="0"/>
                      <a:ext cx="5943600" cy="2291509"/>
                    </a:xfrm>
                    <a:prstGeom prst="rect">
                      <a:avLst/>
                    </a:prstGeom>
                    <a:ln>
                      <a:noFill/>
                    </a:ln>
                    <a:extLst>
                      <a:ext uri="{53640926-AAD7-44D8-BBD7-CCE9431645EC}">
                        <a14:shadowObscured xmlns:a14="http://schemas.microsoft.com/office/drawing/2010/main"/>
                      </a:ext>
                    </a:extLst>
                  </pic:spPr>
                </pic:pic>
              </a:graphicData>
            </a:graphic>
          </wp:inline>
        </w:drawing>
      </w:r>
    </w:p>
    <w:p w14:paraId="39DCDB73" w14:textId="77777777" w:rsidR="005624FF" w:rsidRPr="00DE62F6" w:rsidRDefault="005624FF" w:rsidP="005624FF">
      <w:pPr>
        <w:jc w:val="center"/>
        <w:rPr>
          <w:rFonts w:cs="Times New Roman"/>
          <w:b/>
          <w:bCs/>
          <w:lang w:eastAsia="en-US"/>
        </w:rPr>
      </w:pPr>
      <w:r w:rsidRPr="00DE62F6">
        <w:rPr>
          <w:rFonts w:cs="Times New Roman"/>
          <w:b/>
          <w:bCs/>
          <w:lang w:eastAsia="en-US"/>
        </w:rPr>
        <w:t>Figure 3.7: Hardware Block Diagram</w:t>
      </w:r>
    </w:p>
    <w:p w14:paraId="767B4A9D" w14:textId="77777777" w:rsidR="005624FF" w:rsidRDefault="005624FF" w:rsidP="7EFB344C">
      <w:pPr>
        <w:rPr>
          <w:rFonts w:cs="Times New Roman"/>
        </w:rPr>
      </w:pPr>
    </w:p>
    <w:p w14:paraId="69A33D8D" w14:textId="04EF12A0" w:rsidR="007535F3" w:rsidRDefault="0096750A" w:rsidP="00861A3E">
      <w:pPr>
        <w:pStyle w:val="Heading1"/>
      </w:pPr>
      <w:r>
        <w:t xml:space="preserve">2.0 </w:t>
      </w:r>
      <w:r w:rsidR="00126E3C">
        <w:tab/>
      </w:r>
      <w:r>
        <w:t>REQUIREMENTS</w:t>
      </w:r>
      <w:bookmarkEnd w:id="2"/>
    </w:p>
    <w:p w14:paraId="0D01FACD" w14:textId="77777777" w:rsidR="00482AE8" w:rsidRPr="00482AE8" w:rsidRDefault="00482AE8" w:rsidP="00482AE8"/>
    <w:p w14:paraId="3906CAE4" w14:textId="55C93204" w:rsidR="00B902AD" w:rsidRPr="00B902AD" w:rsidRDefault="00861A3E" w:rsidP="00B902AD">
      <w:r>
        <w:t>In this section, the requirements will be laid out in the following categories: Function</w:t>
      </w:r>
      <w:r w:rsidR="00AE03CE">
        <w:t>al</w:t>
      </w:r>
      <w:r>
        <w:t xml:space="preserve">, </w:t>
      </w:r>
      <w:r w:rsidR="00AE03CE">
        <w:t>Sizing</w:t>
      </w:r>
      <w:r>
        <w:t>, and Safety.</w:t>
      </w:r>
      <w:r w:rsidR="00DE00CC">
        <w:t xml:space="preserve"> </w:t>
      </w:r>
    </w:p>
    <w:p w14:paraId="49320BE2" w14:textId="77777777" w:rsidR="00861A3E" w:rsidRPr="00B902AD" w:rsidRDefault="00861A3E" w:rsidP="00B902AD"/>
    <w:p w14:paraId="58F5B2D6" w14:textId="42E0B592" w:rsidR="00953A2E" w:rsidRDefault="0096750A" w:rsidP="00FE4093">
      <w:pPr>
        <w:pStyle w:val="Heading2"/>
        <w:rPr>
          <w:lang w:eastAsia="en-US"/>
        </w:rPr>
      </w:pPr>
      <w:bookmarkStart w:id="4" w:name="_Toc147697757"/>
      <w:r>
        <w:rPr>
          <w:lang w:eastAsia="en-US"/>
        </w:rPr>
        <w:t xml:space="preserve">2.1 </w:t>
      </w:r>
      <w:r w:rsidR="00126E3C">
        <w:rPr>
          <w:lang w:eastAsia="en-US"/>
        </w:rPr>
        <w:tab/>
      </w:r>
      <w:r w:rsidR="00FE4093">
        <w:rPr>
          <w:lang w:eastAsia="en-US"/>
        </w:rPr>
        <w:t>FUNCTION</w:t>
      </w:r>
      <w:r w:rsidR="00A565B6">
        <w:rPr>
          <w:lang w:eastAsia="en-US"/>
        </w:rPr>
        <w:t>AL</w:t>
      </w:r>
      <w:bookmarkEnd w:id="4"/>
    </w:p>
    <w:p w14:paraId="0D026F83" w14:textId="141B869F" w:rsidR="00812A92" w:rsidRPr="0071382B" w:rsidRDefault="00812A92" w:rsidP="00812A92">
      <w:pPr>
        <w:rPr>
          <w:rFonts w:cs="Times New Roman"/>
          <w:lang w:eastAsia="en-US"/>
        </w:rPr>
      </w:pPr>
      <w:r w:rsidRPr="0071382B">
        <w:rPr>
          <w:rFonts w:cs="Times New Roman"/>
          <w:lang w:eastAsia="en-US"/>
        </w:rPr>
        <w:t>To achieve the goal set by the problem statement, the requirements of function are as follows:</w:t>
      </w:r>
    </w:p>
    <w:p w14:paraId="517643DB" w14:textId="653FA144" w:rsidR="00812A92" w:rsidRPr="0071382B" w:rsidRDefault="00812A92" w:rsidP="00812A92">
      <w:pPr>
        <w:rPr>
          <w:rFonts w:cs="Times New Roman"/>
          <w:lang w:eastAsia="en-US"/>
        </w:rPr>
      </w:pPr>
      <w:r w:rsidRPr="0071382B">
        <w:rPr>
          <w:rFonts w:cs="Times New Roman"/>
          <w:lang w:eastAsia="en-US"/>
        </w:rPr>
        <w:t>2.1.1</w:t>
      </w:r>
      <w:r w:rsidR="002E188B" w:rsidRPr="0071382B">
        <w:rPr>
          <w:rFonts w:cs="Times New Roman"/>
          <w:lang w:eastAsia="en-US"/>
        </w:rPr>
        <w:t xml:space="preserve"> -</w:t>
      </w:r>
      <w:r w:rsidRPr="0071382B">
        <w:rPr>
          <w:rFonts w:cs="Times New Roman"/>
          <w:lang w:eastAsia="en-US"/>
        </w:rPr>
        <w:t xml:space="preserve"> The system shall transport furniture repeatedly up and down one floor within a residential building.</w:t>
      </w:r>
    </w:p>
    <w:p w14:paraId="2F957CD8" w14:textId="59762387" w:rsidR="00812A92" w:rsidRPr="0071382B" w:rsidRDefault="00812A92" w:rsidP="00812A92">
      <w:pPr>
        <w:rPr>
          <w:rFonts w:cs="Times New Roman"/>
          <w:lang w:eastAsia="en-US"/>
        </w:rPr>
      </w:pPr>
      <w:r w:rsidRPr="0071382B">
        <w:rPr>
          <w:rFonts w:cs="Times New Roman"/>
          <w:lang w:eastAsia="en-US"/>
        </w:rPr>
        <w:t>2.1.2</w:t>
      </w:r>
      <w:r w:rsidR="002E188B" w:rsidRPr="0071382B">
        <w:rPr>
          <w:rFonts w:cs="Times New Roman"/>
          <w:lang w:eastAsia="en-US"/>
        </w:rPr>
        <w:t xml:space="preserve"> -</w:t>
      </w:r>
      <w:r w:rsidRPr="0071382B">
        <w:rPr>
          <w:rFonts w:cs="Times New Roman"/>
          <w:lang w:eastAsia="en-US"/>
        </w:rPr>
        <w:t xml:space="preserve"> The system shall accommodate up to a 4-seater sofa.</w:t>
      </w:r>
    </w:p>
    <w:p w14:paraId="3CAC9AEE" w14:textId="3BF361AC" w:rsidR="00812A92" w:rsidRPr="0071382B" w:rsidRDefault="00812A92" w:rsidP="00812A92">
      <w:pPr>
        <w:rPr>
          <w:rFonts w:cs="Times New Roman"/>
          <w:lang w:eastAsia="en-US"/>
        </w:rPr>
      </w:pPr>
      <w:r w:rsidRPr="0071382B">
        <w:rPr>
          <w:rFonts w:cs="Times New Roman"/>
          <w:lang w:eastAsia="en-US"/>
        </w:rPr>
        <w:t>2.1.3</w:t>
      </w:r>
      <w:r w:rsidR="002E188B" w:rsidRPr="0071382B">
        <w:rPr>
          <w:rFonts w:cs="Times New Roman"/>
          <w:lang w:eastAsia="en-US"/>
        </w:rPr>
        <w:t xml:space="preserve"> -</w:t>
      </w:r>
      <w:r w:rsidRPr="0071382B">
        <w:rPr>
          <w:rFonts w:cs="Times New Roman"/>
          <w:lang w:eastAsia="en-US"/>
        </w:rPr>
        <w:t xml:space="preserve"> The system shall accommodate up to a 5-shelf bookshelf.</w:t>
      </w:r>
    </w:p>
    <w:p w14:paraId="08238BCE" w14:textId="2F45D69A" w:rsidR="00812A92" w:rsidRPr="0071382B" w:rsidRDefault="00812A92" w:rsidP="00812A92">
      <w:pPr>
        <w:rPr>
          <w:rFonts w:cs="Times New Roman"/>
          <w:lang w:eastAsia="en-US"/>
        </w:rPr>
      </w:pPr>
      <w:r w:rsidRPr="0071382B">
        <w:rPr>
          <w:rFonts w:cs="Times New Roman"/>
          <w:lang w:eastAsia="en-US"/>
        </w:rPr>
        <w:t>2.1.4</w:t>
      </w:r>
      <w:r w:rsidR="002E188B" w:rsidRPr="0071382B">
        <w:rPr>
          <w:rFonts w:cs="Times New Roman"/>
          <w:lang w:eastAsia="en-US"/>
        </w:rPr>
        <w:t xml:space="preserve"> -</w:t>
      </w:r>
      <w:r w:rsidRPr="0071382B">
        <w:rPr>
          <w:rFonts w:cs="Times New Roman"/>
          <w:lang w:eastAsia="en-US"/>
        </w:rPr>
        <w:t xml:space="preserve"> The system shall be reusable.</w:t>
      </w:r>
    </w:p>
    <w:p w14:paraId="2C849EC4" w14:textId="77777777" w:rsidR="00812A92" w:rsidRPr="00812A92" w:rsidRDefault="00812A92" w:rsidP="00812A92">
      <w:pPr>
        <w:rPr>
          <w:lang w:eastAsia="en-US"/>
        </w:rPr>
      </w:pPr>
    </w:p>
    <w:p w14:paraId="3B61E33B" w14:textId="75420825" w:rsidR="00FE4093" w:rsidRDefault="00FE4093" w:rsidP="00FE4093">
      <w:pPr>
        <w:pStyle w:val="Heading2"/>
        <w:rPr>
          <w:lang w:eastAsia="en-US"/>
        </w:rPr>
      </w:pPr>
      <w:bookmarkStart w:id="5" w:name="_Toc147697758"/>
      <w:r>
        <w:rPr>
          <w:lang w:eastAsia="en-US"/>
        </w:rPr>
        <w:t xml:space="preserve">2.2 </w:t>
      </w:r>
      <w:r w:rsidR="00126E3C">
        <w:rPr>
          <w:lang w:eastAsia="en-US"/>
        </w:rPr>
        <w:tab/>
      </w:r>
      <w:r w:rsidR="00AE03CE">
        <w:rPr>
          <w:lang w:eastAsia="en-US"/>
        </w:rPr>
        <w:t>SIZING</w:t>
      </w:r>
      <w:bookmarkEnd w:id="5"/>
    </w:p>
    <w:p w14:paraId="3CE58DDB" w14:textId="6738CF7A" w:rsidR="00812A92" w:rsidRPr="0071382B" w:rsidRDefault="00812A92" w:rsidP="00FE4093">
      <w:pPr>
        <w:rPr>
          <w:rFonts w:cs="Times New Roman"/>
          <w:lang w:eastAsia="en-US"/>
        </w:rPr>
      </w:pPr>
      <w:r w:rsidRPr="0071382B">
        <w:rPr>
          <w:rFonts w:cs="Times New Roman"/>
          <w:lang w:eastAsia="en-US"/>
        </w:rPr>
        <w:t>To ensure that the system is of a proper size that is capable of being transported and capable of fitting within the stairwells it operates in, the requirements of interface are as follows:</w:t>
      </w:r>
    </w:p>
    <w:p w14:paraId="3A5010BD" w14:textId="2103E6A1" w:rsidR="00812A92" w:rsidRPr="0071382B" w:rsidRDefault="00812A92" w:rsidP="00FE4093">
      <w:pPr>
        <w:rPr>
          <w:rFonts w:cs="Times New Roman"/>
          <w:lang w:eastAsia="en-US"/>
        </w:rPr>
      </w:pPr>
      <w:r w:rsidRPr="0071382B">
        <w:rPr>
          <w:rFonts w:cs="Times New Roman"/>
          <w:lang w:eastAsia="en-US"/>
        </w:rPr>
        <w:t>2.2.1</w:t>
      </w:r>
      <w:r w:rsidR="002E188B" w:rsidRPr="0071382B">
        <w:rPr>
          <w:rFonts w:cs="Times New Roman"/>
          <w:lang w:eastAsia="en-US"/>
        </w:rPr>
        <w:t xml:space="preserve"> -</w:t>
      </w:r>
      <w:r w:rsidRPr="0071382B">
        <w:rPr>
          <w:rFonts w:cs="Times New Roman"/>
          <w:lang w:eastAsia="en-US"/>
        </w:rPr>
        <w:t xml:space="preserve"> The system shall fit within a standard stairway according to Section R311.7.1 of the 2021 International Residential Code (IRC)</w:t>
      </w:r>
      <w:r w:rsidR="002202C8">
        <w:rPr>
          <w:rFonts w:cs="Times New Roman"/>
          <w:lang w:eastAsia="en-US"/>
        </w:rPr>
        <w:t>.</w:t>
      </w:r>
    </w:p>
    <w:p w14:paraId="2375C567" w14:textId="7D3C2D9B" w:rsidR="00812A92" w:rsidRPr="0071382B" w:rsidRDefault="00812A92" w:rsidP="00FE4093">
      <w:pPr>
        <w:rPr>
          <w:rFonts w:cs="Times New Roman"/>
          <w:lang w:eastAsia="en-US"/>
        </w:rPr>
      </w:pPr>
      <w:r w:rsidRPr="0071382B">
        <w:rPr>
          <w:rFonts w:cs="Times New Roman"/>
          <w:lang w:eastAsia="en-US"/>
        </w:rPr>
        <w:t>2.2.2</w:t>
      </w:r>
      <w:r w:rsidR="002E188B" w:rsidRPr="0071382B">
        <w:rPr>
          <w:rFonts w:cs="Times New Roman"/>
          <w:lang w:eastAsia="en-US"/>
        </w:rPr>
        <w:t xml:space="preserve"> -</w:t>
      </w:r>
      <w:r w:rsidRPr="0071382B">
        <w:rPr>
          <w:rFonts w:cs="Times New Roman"/>
          <w:lang w:eastAsia="en-US"/>
        </w:rPr>
        <w:t xml:space="preserve"> The system shall be transportable in the back of an average American pickup truck in addition to the transported furniture.</w:t>
      </w:r>
    </w:p>
    <w:p w14:paraId="619E59A8" w14:textId="77777777" w:rsidR="00812A92" w:rsidRPr="00FE4093" w:rsidRDefault="00812A92" w:rsidP="00FE4093">
      <w:pPr>
        <w:rPr>
          <w:lang w:eastAsia="en-US"/>
        </w:rPr>
      </w:pPr>
    </w:p>
    <w:p w14:paraId="49B8CCB5" w14:textId="6D03728C" w:rsidR="00FE4093" w:rsidRPr="00FE4093" w:rsidRDefault="00FE4093" w:rsidP="00FE4093">
      <w:pPr>
        <w:pStyle w:val="Heading2"/>
        <w:rPr>
          <w:lang w:eastAsia="en-US"/>
        </w:rPr>
      </w:pPr>
      <w:bookmarkStart w:id="6" w:name="_Toc147697759"/>
      <w:r>
        <w:rPr>
          <w:lang w:eastAsia="en-US"/>
        </w:rPr>
        <w:t xml:space="preserve">2.3 </w:t>
      </w:r>
      <w:r w:rsidR="00126E3C">
        <w:rPr>
          <w:lang w:eastAsia="en-US"/>
        </w:rPr>
        <w:tab/>
      </w:r>
      <w:r>
        <w:rPr>
          <w:lang w:eastAsia="en-US"/>
        </w:rPr>
        <w:t>SAFETY</w:t>
      </w:r>
      <w:bookmarkEnd w:id="6"/>
    </w:p>
    <w:p w14:paraId="2B917153" w14:textId="6FCF6BF7" w:rsidR="00953A2E" w:rsidRPr="0071382B" w:rsidRDefault="00396166" w:rsidP="00953A2E">
      <w:pPr>
        <w:rPr>
          <w:rFonts w:cs="Times New Roman"/>
          <w:szCs w:val="24"/>
          <w:lang w:eastAsia="en-US"/>
        </w:rPr>
      </w:pPr>
      <w:r w:rsidRPr="0071382B">
        <w:rPr>
          <w:rFonts w:cs="Times New Roman"/>
          <w:szCs w:val="24"/>
          <w:lang w:eastAsia="en-US"/>
        </w:rPr>
        <w:t>To ensure that the system is overall safe, and does not endanger the operator or environment, the requirements of safety are as follows:</w:t>
      </w:r>
    </w:p>
    <w:p w14:paraId="25AE2A5B" w14:textId="5DE4176C" w:rsidR="00396166" w:rsidRPr="0071382B" w:rsidRDefault="00396166" w:rsidP="00953A2E">
      <w:pPr>
        <w:rPr>
          <w:rFonts w:cs="Times New Roman"/>
          <w:szCs w:val="24"/>
          <w:lang w:eastAsia="en-US"/>
        </w:rPr>
      </w:pPr>
      <w:r w:rsidRPr="0071382B">
        <w:rPr>
          <w:rFonts w:cs="Times New Roman"/>
          <w:szCs w:val="24"/>
          <w:lang w:eastAsia="en-US"/>
        </w:rPr>
        <w:t>2.3.1</w:t>
      </w:r>
      <w:r w:rsidR="002E188B" w:rsidRPr="0071382B">
        <w:rPr>
          <w:rFonts w:cs="Times New Roman"/>
          <w:szCs w:val="24"/>
          <w:lang w:eastAsia="en-US"/>
        </w:rPr>
        <w:t xml:space="preserve"> -</w:t>
      </w:r>
      <w:r w:rsidRPr="0071382B">
        <w:rPr>
          <w:rFonts w:cs="Times New Roman"/>
          <w:szCs w:val="24"/>
          <w:lang w:eastAsia="en-US"/>
        </w:rPr>
        <w:t xml:space="preserve"> The system shall cause less injury and strain than an average moving job.</w:t>
      </w:r>
    </w:p>
    <w:p w14:paraId="18BB8AA8" w14:textId="003F1D5D" w:rsidR="00396166" w:rsidRPr="0071382B" w:rsidRDefault="00396166" w:rsidP="00953A2E">
      <w:pPr>
        <w:rPr>
          <w:rFonts w:cs="Times New Roman"/>
          <w:szCs w:val="24"/>
          <w:lang w:eastAsia="en-US"/>
        </w:rPr>
      </w:pPr>
      <w:r w:rsidRPr="0071382B">
        <w:rPr>
          <w:rFonts w:cs="Times New Roman"/>
          <w:szCs w:val="24"/>
          <w:lang w:eastAsia="en-US"/>
        </w:rPr>
        <w:lastRenderedPageBreak/>
        <w:t>2.3.2</w:t>
      </w:r>
      <w:r w:rsidR="002E188B" w:rsidRPr="0071382B">
        <w:rPr>
          <w:rFonts w:cs="Times New Roman"/>
          <w:szCs w:val="24"/>
          <w:lang w:eastAsia="en-US"/>
        </w:rPr>
        <w:t xml:space="preserve"> - </w:t>
      </w:r>
      <w:r w:rsidRPr="0071382B">
        <w:rPr>
          <w:rFonts w:cs="Times New Roman"/>
          <w:szCs w:val="24"/>
          <w:lang w:eastAsia="en-US"/>
        </w:rPr>
        <w:t>The system shall not destructively alter the environment.</w:t>
      </w:r>
    </w:p>
    <w:p w14:paraId="4032C7AE" w14:textId="464FAB42" w:rsidR="00396166" w:rsidRDefault="00396166" w:rsidP="00953A2E">
      <w:pPr>
        <w:rPr>
          <w:rFonts w:cs="Times New Roman"/>
          <w:szCs w:val="24"/>
          <w:lang w:eastAsia="en-US"/>
        </w:rPr>
      </w:pPr>
      <w:r w:rsidRPr="0071382B">
        <w:rPr>
          <w:rFonts w:cs="Times New Roman"/>
          <w:szCs w:val="24"/>
          <w:lang w:eastAsia="en-US"/>
        </w:rPr>
        <w:t>2.3.3</w:t>
      </w:r>
      <w:r w:rsidR="002E188B" w:rsidRPr="0071382B">
        <w:rPr>
          <w:rFonts w:cs="Times New Roman"/>
          <w:szCs w:val="24"/>
          <w:lang w:eastAsia="en-US"/>
        </w:rPr>
        <w:t xml:space="preserve"> -</w:t>
      </w:r>
      <w:r w:rsidRPr="0071382B">
        <w:rPr>
          <w:rFonts w:cs="Times New Roman"/>
          <w:szCs w:val="24"/>
          <w:lang w:eastAsia="en-US"/>
        </w:rPr>
        <w:t xml:space="preserve"> The system shall not damage the furniture.</w:t>
      </w:r>
    </w:p>
    <w:p w14:paraId="79B5D616" w14:textId="77777777" w:rsidR="004936B8" w:rsidRDefault="004936B8" w:rsidP="00953A2E">
      <w:pPr>
        <w:rPr>
          <w:rFonts w:cs="Times New Roman"/>
          <w:szCs w:val="24"/>
          <w:lang w:eastAsia="en-US"/>
        </w:rPr>
      </w:pPr>
    </w:p>
    <w:p w14:paraId="7F2BF21F" w14:textId="77777777" w:rsidR="004936B8" w:rsidRDefault="004936B8" w:rsidP="00953A2E">
      <w:pPr>
        <w:rPr>
          <w:rFonts w:cs="Times New Roman"/>
          <w:szCs w:val="24"/>
          <w:lang w:eastAsia="en-US"/>
        </w:rPr>
      </w:pPr>
    </w:p>
    <w:p w14:paraId="79612A44" w14:textId="77777777" w:rsidR="004936B8" w:rsidRDefault="004936B8" w:rsidP="00953A2E">
      <w:pPr>
        <w:rPr>
          <w:rFonts w:cs="Times New Roman"/>
          <w:szCs w:val="24"/>
          <w:lang w:eastAsia="en-US"/>
        </w:rPr>
      </w:pPr>
    </w:p>
    <w:p w14:paraId="266D1A8F" w14:textId="77777777" w:rsidR="004936B8" w:rsidRDefault="004936B8" w:rsidP="00953A2E">
      <w:pPr>
        <w:rPr>
          <w:rFonts w:cs="Times New Roman"/>
          <w:szCs w:val="24"/>
          <w:lang w:eastAsia="en-US"/>
        </w:rPr>
      </w:pPr>
    </w:p>
    <w:p w14:paraId="026FE936" w14:textId="77777777" w:rsidR="004936B8" w:rsidRDefault="004936B8" w:rsidP="00953A2E">
      <w:pPr>
        <w:rPr>
          <w:rFonts w:cs="Times New Roman"/>
          <w:szCs w:val="24"/>
          <w:lang w:eastAsia="en-US"/>
        </w:rPr>
      </w:pPr>
    </w:p>
    <w:p w14:paraId="2ABC99E1" w14:textId="77777777" w:rsidR="004936B8" w:rsidRDefault="004936B8" w:rsidP="00953A2E">
      <w:pPr>
        <w:rPr>
          <w:rFonts w:cs="Times New Roman"/>
          <w:szCs w:val="24"/>
          <w:lang w:eastAsia="en-US"/>
        </w:rPr>
      </w:pPr>
    </w:p>
    <w:p w14:paraId="0AAF7D96" w14:textId="44EC4BF2" w:rsidR="00656E79" w:rsidRPr="00521C27" w:rsidRDefault="00953A2E" w:rsidP="00656E79">
      <w:pPr>
        <w:pStyle w:val="Heading1"/>
        <w:rPr>
          <w:color w:val="FF0000"/>
          <w:lang w:eastAsia="en-US"/>
        </w:rPr>
      </w:pPr>
      <w:bookmarkStart w:id="7" w:name="_Toc147697760"/>
      <w:r w:rsidRPr="00521C27">
        <w:rPr>
          <w:color w:val="FF0000"/>
          <w:lang w:eastAsia="en-US"/>
        </w:rPr>
        <w:t xml:space="preserve">3.0 </w:t>
      </w:r>
      <w:r w:rsidR="00126E3C" w:rsidRPr="00521C27">
        <w:rPr>
          <w:color w:val="FF0000"/>
          <w:lang w:eastAsia="en-US"/>
        </w:rPr>
        <w:tab/>
      </w:r>
      <w:r w:rsidRPr="00521C27">
        <w:rPr>
          <w:color w:val="FF0000"/>
          <w:lang w:eastAsia="en-US"/>
        </w:rPr>
        <w:t>SYSTEM OVERVIEW</w:t>
      </w:r>
      <w:bookmarkEnd w:id="7"/>
    </w:p>
    <w:p w14:paraId="3A061B42" w14:textId="77777777" w:rsidR="00482AE8" w:rsidRPr="00521C27" w:rsidRDefault="00482AE8" w:rsidP="00482AE8">
      <w:pPr>
        <w:rPr>
          <w:color w:val="FF0000"/>
          <w:lang w:eastAsia="en-US"/>
        </w:rPr>
      </w:pPr>
    </w:p>
    <w:p w14:paraId="4055EE67" w14:textId="0C569496" w:rsidR="004936B8" w:rsidRPr="00521C27" w:rsidRDefault="00936E21" w:rsidP="004936B8">
      <w:pPr>
        <w:rPr>
          <w:color w:val="FF0000"/>
          <w:lang w:eastAsia="en-US"/>
        </w:rPr>
      </w:pPr>
      <w:r w:rsidRPr="00521C27">
        <w:rPr>
          <w:color w:val="FF0000"/>
          <w:lang w:eastAsia="en-US"/>
        </w:rPr>
        <w:t>In this</w:t>
      </w:r>
      <w:r w:rsidR="00795F60" w:rsidRPr="00521C27">
        <w:rPr>
          <w:color w:val="FF0000"/>
          <w:lang w:eastAsia="en-US"/>
        </w:rPr>
        <w:t xml:space="preserve"> section the </w:t>
      </w:r>
      <w:r w:rsidR="002626F4" w:rsidRPr="00521C27">
        <w:rPr>
          <w:color w:val="FF0000"/>
          <w:lang w:eastAsia="en-US"/>
        </w:rPr>
        <w:t xml:space="preserve">system will be </w:t>
      </w:r>
      <w:r w:rsidR="007E361E" w:rsidRPr="00521C27">
        <w:rPr>
          <w:color w:val="FF0000"/>
          <w:lang w:eastAsia="en-US"/>
        </w:rPr>
        <w:t>shown,</w:t>
      </w:r>
      <w:r w:rsidR="00E00078" w:rsidRPr="00521C27">
        <w:rPr>
          <w:color w:val="FF0000"/>
          <w:lang w:eastAsia="en-US"/>
        </w:rPr>
        <w:t xml:space="preserve"> and </w:t>
      </w:r>
      <w:r w:rsidR="007E361E" w:rsidRPr="00521C27">
        <w:rPr>
          <w:color w:val="FF0000"/>
          <w:lang w:eastAsia="en-US"/>
        </w:rPr>
        <w:t>the operation will be described in detail.</w:t>
      </w:r>
    </w:p>
    <w:p w14:paraId="4FB740FA" w14:textId="77777777" w:rsidR="004936B8" w:rsidRPr="00521C27" w:rsidRDefault="004936B8" w:rsidP="004936B8">
      <w:pPr>
        <w:rPr>
          <w:color w:val="FF0000"/>
          <w:lang w:eastAsia="en-US"/>
        </w:rPr>
      </w:pPr>
    </w:p>
    <w:p w14:paraId="4DB07BFB" w14:textId="4751F461" w:rsidR="00E544DF" w:rsidRPr="00521C27" w:rsidRDefault="00953A2E" w:rsidP="00F80A39">
      <w:pPr>
        <w:pStyle w:val="Heading2"/>
        <w:rPr>
          <w:color w:val="FF0000"/>
          <w:lang w:eastAsia="en-US"/>
        </w:rPr>
      </w:pPr>
      <w:bookmarkStart w:id="8" w:name="_Toc147697761"/>
      <w:r w:rsidRPr="00521C27">
        <w:rPr>
          <w:color w:val="FF0000"/>
          <w:lang w:eastAsia="en-US"/>
        </w:rPr>
        <w:t xml:space="preserve">3.1 </w:t>
      </w:r>
      <w:r w:rsidR="00126E3C" w:rsidRPr="00521C27">
        <w:rPr>
          <w:color w:val="FF0000"/>
          <w:lang w:eastAsia="en-US"/>
        </w:rPr>
        <w:tab/>
      </w:r>
      <w:r w:rsidR="00FE4093" w:rsidRPr="00521C27">
        <w:rPr>
          <w:color w:val="FF0000"/>
          <w:lang w:eastAsia="en-US"/>
        </w:rPr>
        <w:t>SYSTEM COMPONENTS</w:t>
      </w:r>
      <w:bookmarkEnd w:id="8"/>
    </w:p>
    <w:p w14:paraId="4E2E1800" w14:textId="5DC91138" w:rsidR="00217DEF" w:rsidRPr="00521C27" w:rsidRDefault="007D7EC0" w:rsidP="00217DEF">
      <w:pPr>
        <w:rPr>
          <w:color w:val="FF0000"/>
          <w:lang w:eastAsia="en-US"/>
        </w:rPr>
      </w:pPr>
      <w:r w:rsidRPr="00521C27">
        <w:rPr>
          <w:color w:val="FF0000"/>
          <w:lang w:eastAsia="en-US"/>
        </w:rPr>
        <w:t xml:space="preserve">In this section </w:t>
      </w:r>
      <w:r w:rsidR="00276067" w:rsidRPr="00521C27">
        <w:rPr>
          <w:color w:val="FF0000"/>
          <w:lang w:eastAsia="en-US"/>
        </w:rPr>
        <w:t xml:space="preserve">the system’s components will </w:t>
      </w:r>
      <w:r w:rsidR="004936B8" w:rsidRPr="00521C27">
        <w:rPr>
          <w:color w:val="FF0000"/>
          <w:lang w:eastAsia="en-US"/>
        </w:rPr>
        <w:t>be described</w:t>
      </w:r>
      <w:r w:rsidR="002D1047" w:rsidRPr="00521C27">
        <w:rPr>
          <w:color w:val="FF0000"/>
          <w:lang w:eastAsia="en-US"/>
        </w:rPr>
        <w:t xml:space="preserve"> in detail, with an explanation </w:t>
      </w:r>
      <w:r w:rsidR="007E361E" w:rsidRPr="00521C27">
        <w:rPr>
          <w:color w:val="FF0000"/>
          <w:lang w:eastAsia="en-US"/>
        </w:rPr>
        <w:t>of</w:t>
      </w:r>
      <w:r w:rsidR="002D1047" w:rsidRPr="00521C27">
        <w:rPr>
          <w:color w:val="FF0000"/>
          <w:lang w:eastAsia="en-US"/>
        </w:rPr>
        <w:t xml:space="preserve"> how each requirement is met through the design’s features.</w:t>
      </w:r>
    </w:p>
    <w:p w14:paraId="3EAB9C1E" w14:textId="4306FD3B" w:rsidR="007E361E" w:rsidRPr="00217DEF" w:rsidRDefault="009166F5" w:rsidP="00150B64">
      <w:pPr>
        <w:jc w:val="center"/>
        <w:rPr>
          <w:lang w:eastAsia="en-US"/>
        </w:rPr>
      </w:pPr>
      <w:r>
        <w:rPr>
          <w:noProof/>
          <w:lang w:eastAsia="en-US"/>
        </w:rPr>
        <mc:AlternateContent>
          <mc:Choice Requires="wps">
            <w:drawing>
              <wp:anchor distT="0" distB="0" distL="114300" distR="114300" simplePos="0" relativeHeight="251658246" behindDoc="0" locked="0" layoutInCell="1" allowOverlap="1" wp14:anchorId="7E2DA55C" wp14:editId="47A54519">
                <wp:simplePos x="0" y="0"/>
                <wp:positionH relativeFrom="column">
                  <wp:posOffset>3992372</wp:posOffset>
                </wp:positionH>
                <wp:positionV relativeFrom="paragraph">
                  <wp:posOffset>1928876</wp:posOffset>
                </wp:positionV>
                <wp:extent cx="1349883" cy="45719"/>
                <wp:effectExtent l="19050" t="114300" r="79375" b="88265"/>
                <wp:wrapNone/>
                <wp:docPr id="7" name="Straight Arrow Connector 7"/>
                <wp:cNvGraphicFramePr/>
                <a:graphic xmlns:a="http://schemas.openxmlformats.org/drawingml/2006/main">
                  <a:graphicData uri="http://schemas.microsoft.com/office/word/2010/wordprocessingShape">
                    <wps:wsp>
                      <wps:cNvCnPr/>
                      <wps:spPr>
                        <a:xfrm flipH="1" flipV="1">
                          <a:off x="0" y="0"/>
                          <a:ext cx="1349883"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D24A8F" id="_x0000_t32" coordsize="21600,21600" o:spt="32" o:oned="t" path="m,l21600,21600e" filled="f">
                <v:path arrowok="t" fillok="f" o:connecttype="none"/>
                <o:lock v:ext="edit" shapetype="t"/>
              </v:shapetype>
              <v:shape id="Straight Arrow Connector 7" o:spid="_x0000_s1026" type="#_x0000_t32" style="position:absolute;margin-left:314.35pt;margin-top:151.9pt;width:106.3pt;height:3.6pt;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" strokecolor="black [3213]" strokeweight="2.25pt">
                <v:stroke endarrow="block" joinstyle="miter"/>
              </v:shape>
            </w:pict>
          </mc:Fallback>
        </mc:AlternateContent>
      </w:r>
      <w:r>
        <w:rPr>
          <w:noProof/>
          <w:lang w:eastAsia="en-US"/>
        </w:rPr>
        <mc:AlternateContent>
          <mc:Choice Requires="wps">
            <w:drawing>
              <wp:anchor distT="0" distB="0" distL="114300" distR="114300" simplePos="0" relativeHeight="251658245" behindDoc="0" locked="0" layoutInCell="1" allowOverlap="1" wp14:anchorId="7EE03161" wp14:editId="2A58A773">
                <wp:simplePos x="0" y="0"/>
                <wp:positionH relativeFrom="column">
                  <wp:posOffset>4043806</wp:posOffset>
                </wp:positionH>
                <wp:positionV relativeFrom="paragraph">
                  <wp:posOffset>1375411</wp:posOffset>
                </wp:positionV>
                <wp:extent cx="1349883" cy="45719"/>
                <wp:effectExtent l="19050" t="114300" r="79375" b="88265"/>
                <wp:wrapNone/>
                <wp:docPr id="6" name="Straight Arrow Connector 6"/>
                <wp:cNvGraphicFramePr/>
                <a:graphic xmlns:a="http://schemas.openxmlformats.org/drawingml/2006/main">
                  <a:graphicData uri="http://schemas.microsoft.com/office/word/2010/wordprocessingShape">
                    <wps:wsp>
                      <wps:cNvCnPr/>
                      <wps:spPr>
                        <a:xfrm flipH="1" flipV="1">
                          <a:off x="0" y="0"/>
                          <a:ext cx="1349883"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3C6B7" id="Straight Arrow Connector 6" o:spid="_x0000_s1026" type="#_x0000_t32" style="position:absolute;margin-left:318.4pt;margin-top:108.3pt;width:106.3pt;height:3.6pt;flip:x 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" strokecolor="black [3213]" strokeweight="2.25pt">
                <v:stroke endarrow="block" joinstyle="miter"/>
              </v:shape>
            </w:pict>
          </mc:Fallback>
        </mc:AlternateContent>
      </w:r>
      <w:r>
        <w:rPr>
          <w:noProof/>
          <w:lang w:eastAsia="en-US"/>
        </w:rPr>
        <mc:AlternateContent>
          <mc:Choice Requires="wps">
            <w:drawing>
              <wp:anchor distT="0" distB="0" distL="114300" distR="114300" simplePos="0" relativeHeight="251658249" behindDoc="0" locked="0" layoutInCell="1" allowOverlap="1" wp14:anchorId="78F605B9" wp14:editId="261CB8AD">
                <wp:simplePos x="0" y="0"/>
                <wp:positionH relativeFrom="column">
                  <wp:posOffset>5207381</wp:posOffset>
                </wp:positionH>
                <wp:positionV relativeFrom="paragraph">
                  <wp:posOffset>1850517</wp:posOffset>
                </wp:positionV>
                <wp:extent cx="897147" cy="267418"/>
                <wp:effectExtent l="0" t="0" r="17780" b="18415"/>
                <wp:wrapNone/>
                <wp:docPr id="2110680554" name="Text Box 2110680554"/>
                <wp:cNvGraphicFramePr/>
                <a:graphic xmlns:a="http://schemas.openxmlformats.org/drawingml/2006/main">
                  <a:graphicData uri="http://schemas.microsoft.com/office/word/2010/wordprocessingShape">
                    <wps:wsp>
                      <wps:cNvSpPr txBox="1"/>
                      <wps:spPr>
                        <a:xfrm>
                          <a:off x="0" y="0"/>
                          <a:ext cx="897147" cy="267418"/>
                        </a:xfrm>
                        <a:prstGeom prst="rect">
                          <a:avLst/>
                        </a:prstGeom>
                        <a:ln/>
                      </wps:spPr>
                      <wps:style>
                        <a:lnRef idx="2">
                          <a:schemeClr val="dk1"/>
                        </a:lnRef>
                        <a:fillRef idx="1">
                          <a:schemeClr val="lt1"/>
                        </a:fillRef>
                        <a:effectRef idx="0">
                          <a:schemeClr val="dk1"/>
                        </a:effectRef>
                        <a:fontRef idx="minor">
                          <a:schemeClr val="dk1"/>
                        </a:fontRef>
                      </wps:style>
                      <wps:txbx>
                        <w:txbxContent>
                          <w:p w14:paraId="592F2ACC" w14:textId="77777777" w:rsidR="00150B64" w:rsidRDefault="00150B64">
                            <w:r>
                              <w:t>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605B9" id="_x0000_t202" coordsize="21600,21600" o:spt="202" path="m,l,21600r21600,l21600,xe">
                <v:stroke joinstyle="miter"/>
                <v:path gradientshapeok="t" o:connecttype="rect"/>
              </v:shapetype>
              <v:shape id="Text Box 2110680554" o:spid="_x0000_s1027" type="#_x0000_t202" style="position:absolute;left:0;text-align:left;margin-left:410.05pt;margin-top:145.7pt;width:70.65pt;height:21.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" fillcolor="white [3201]" strokecolor="black [3200]" strokeweight="1pt">
                <v:textbox>
                  <w:txbxContent>
                    <w:p w14:paraId="592F2ACC" w14:textId="77777777" w:rsidR="00150B64" w:rsidRDefault="00150B64">
                      <w:r>
                        <w:t>Electronics</w:t>
                      </w:r>
                    </w:p>
                  </w:txbxContent>
                </v:textbox>
              </v:shape>
            </w:pict>
          </mc:Fallback>
        </mc:AlternateContent>
      </w:r>
      <w:r>
        <w:rPr>
          <w:noProof/>
          <w:lang w:eastAsia="en-US"/>
        </w:rPr>
        <mc:AlternateContent>
          <mc:Choice Requires="wps">
            <w:drawing>
              <wp:anchor distT="0" distB="0" distL="114300" distR="114300" simplePos="0" relativeHeight="251658247" behindDoc="0" locked="0" layoutInCell="1" allowOverlap="1" wp14:anchorId="6639DBF5" wp14:editId="36E58CC8">
                <wp:simplePos x="0" y="0"/>
                <wp:positionH relativeFrom="column">
                  <wp:posOffset>5282438</wp:posOffset>
                </wp:positionH>
                <wp:positionV relativeFrom="paragraph">
                  <wp:posOffset>1256157</wp:posOffset>
                </wp:positionV>
                <wp:extent cx="749935" cy="310551"/>
                <wp:effectExtent l="0" t="0" r="12065" b="13335"/>
                <wp:wrapNone/>
                <wp:docPr id="767460567" name="Text Box 767460567"/>
                <wp:cNvGraphicFramePr/>
                <a:graphic xmlns:a="http://schemas.openxmlformats.org/drawingml/2006/main">
                  <a:graphicData uri="http://schemas.microsoft.com/office/word/2010/wordprocessingShape">
                    <wps:wsp>
                      <wps:cNvSpPr txBox="1"/>
                      <wps:spPr>
                        <a:xfrm>
                          <a:off x="0" y="0"/>
                          <a:ext cx="749935" cy="310551"/>
                        </a:xfrm>
                        <a:prstGeom prst="rect">
                          <a:avLst/>
                        </a:prstGeom>
                        <a:ln/>
                      </wps:spPr>
                      <wps:style>
                        <a:lnRef idx="2">
                          <a:schemeClr val="dk1"/>
                        </a:lnRef>
                        <a:fillRef idx="1">
                          <a:schemeClr val="lt1"/>
                        </a:fillRef>
                        <a:effectRef idx="0">
                          <a:schemeClr val="dk1"/>
                        </a:effectRef>
                        <a:fontRef idx="minor">
                          <a:schemeClr val="dk1"/>
                        </a:fontRef>
                      </wps:style>
                      <wps:txbx>
                        <w:txbxContent>
                          <w:p w14:paraId="475B1C9B" w14:textId="77777777" w:rsidR="0079139A" w:rsidRDefault="0079139A">
                            <w: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9DBF5" id="Text Box 767460567" o:spid="_x0000_s1028" type="#_x0000_t202" style="position:absolute;left:0;text-align:left;margin-left:415.95pt;margin-top:98.9pt;width:59.05pt;height:24.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" fillcolor="white [3201]" strokecolor="black [3200]" strokeweight="1pt">
                <v:textbox>
                  <w:txbxContent>
                    <w:p w14:paraId="475B1C9B" w14:textId="77777777" w:rsidR="0079139A" w:rsidRDefault="0079139A">
                      <w:r>
                        <w:t>Platform</w:t>
                      </w:r>
                    </w:p>
                  </w:txbxContent>
                </v:textbox>
              </v:shape>
            </w:pict>
          </mc:Fallback>
        </mc:AlternateContent>
      </w:r>
      <w:r>
        <w:rPr>
          <w:noProof/>
          <w:lang w:eastAsia="en-US"/>
        </w:rPr>
        <mc:AlternateContent>
          <mc:Choice Requires="wps">
            <w:drawing>
              <wp:anchor distT="0" distB="0" distL="114300" distR="114300" simplePos="0" relativeHeight="251658244" behindDoc="0" locked="0" layoutInCell="1" allowOverlap="1" wp14:anchorId="5E68E5CA" wp14:editId="1F569685">
                <wp:simplePos x="0" y="0"/>
                <wp:positionH relativeFrom="column">
                  <wp:posOffset>726186</wp:posOffset>
                </wp:positionH>
                <wp:positionV relativeFrom="paragraph">
                  <wp:posOffset>2934589</wp:posOffset>
                </wp:positionV>
                <wp:extent cx="1736598" cy="45719"/>
                <wp:effectExtent l="76200" t="114300" r="16510" b="88265"/>
                <wp:wrapNone/>
                <wp:docPr id="5" name="Straight Arrow Connector 5"/>
                <wp:cNvGraphicFramePr/>
                <a:graphic xmlns:a="http://schemas.openxmlformats.org/drawingml/2006/main">
                  <a:graphicData uri="http://schemas.microsoft.com/office/word/2010/wordprocessingShape">
                    <wps:wsp>
                      <wps:cNvCnPr/>
                      <wps:spPr>
                        <a:xfrm flipV="1">
                          <a:off x="0" y="0"/>
                          <a:ext cx="1736598"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7CB25" id="Straight Arrow Connector 5" o:spid="_x0000_s1026" type="#_x0000_t32" style="position:absolute;margin-left:57.2pt;margin-top:231.05pt;width:136.75pt;height:3.6p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" strokecolor="black [3213]" strokeweight="2.25pt">
                <v:stroke endarrow="block" joinstyle="miter"/>
              </v:shape>
            </w:pict>
          </mc:Fallback>
        </mc:AlternateContent>
      </w:r>
      <w:r>
        <w:rPr>
          <w:noProof/>
          <w:lang w:eastAsia="en-US"/>
        </w:rPr>
        <mc:AlternateContent>
          <mc:Choice Requires="wps">
            <w:drawing>
              <wp:anchor distT="0" distB="0" distL="114300" distR="114300" simplePos="0" relativeHeight="251658242" behindDoc="0" locked="0" layoutInCell="1" allowOverlap="1" wp14:anchorId="7BDD5D75" wp14:editId="57D93931">
                <wp:simplePos x="0" y="0"/>
                <wp:positionH relativeFrom="column">
                  <wp:posOffset>548640</wp:posOffset>
                </wp:positionH>
                <wp:positionV relativeFrom="paragraph">
                  <wp:posOffset>2059051</wp:posOffset>
                </wp:positionV>
                <wp:extent cx="1434719" cy="45719"/>
                <wp:effectExtent l="76200" t="114300" r="13335" b="88265"/>
                <wp:wrapNone/>
                <wp:docPr id="1991799291" name="Straight Arrow Connector 1991799291"/>
                <wp:cNvGraphicFramePr/>
                <a:graphic xmlns:a="http://schemas.openxmlformats.org/drawingml/2006/main">
                  <a:graphicData uri="http://schemas.microsoft.com/office/word/2010/wordprocessingShape">
                    <wps:wsp>
                      <wps:cNvCnPr/>
                      <wps:spPr>
                        <a:xfrm flipV="1">
                          <a:off x="0" y="0"/>
                          <a:ext cx="1434719"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099ED" id="Straight Arrow Connector 1991799291" o:spid="_x0000_s1026" type="#_x0000_t32" style="position:absolute;margin-left:43.2pt;margin-top:162.15pt;width:112.95pt;height:3.6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" strokecolor="black [3213]" strokeweight="2.25pt">
                <v:stroke endarrow="block" joinstyle="miter"/>
              </v:shape>
            </w:pict>
          </mc:Fallback>
        </mc:AlternateContent>
      </w:r>
      <w:r w:rsidR="002E5526">
        <w:rPr>
          <w:noProof/>
          <w:lang w:eastAsia="en-US"/>
        </w:rPr>
        <mc:AlternateContent>
          <mc:Choice Requires="wps">
            <w:drawing>
              <wp:anchor distT="0" distB="0" distL="114300" distR="114300" simplePos="0" relativeHeight="251658241" behindDoc="0" locked="0" layoutInCell="1" allowOverlap="1" wp14:anchorId="63B50753" wp14:editId="4373F494">
                <wp:simplePos x="0" y="0"/>
                <wp:positionH relativeFrom="column">
                  <wp:posOffset>713232</wp:posOffset>
                </wp:positionH>
                <wp:positionV relativeFrom="paragraph">
                  <wp:posOffset>1400683</wp:posOffset>
                </wp:positionV>
                <wp:extent cx="727075" cy="45719"/>
                <wp:effectExtent l="76200" t="114300" r="15875" b="88265"/>
                <wp:wrapNone/>
                <wp:docPr id="658568909" name="Straight Arrow Connector 658568909"/>
                <wp:cNvGraphicFramePr/>
                <a:graphic xmlns:a="http://schemas.openxmlformats.org/drawingml/2006/main">
                  <a:graphicData uri="http://schemas.microsoft.com/office/word/2010/wordprocessingShape">
                    <wps:wsp>
                      <wps:cNvCnPr/>
                      <wps:spPr>
                        <a:xfrm flipV="1">
                          <a:off x="0" y="0"/>
                          <a:ext cx="727075"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74BA7" id="Straight Arrow Connector 658568909" o:spid="_x0000_s1026" type="#_x0000_t32" style="position:absolute;margin-left:56.15pt;margin-top:110.3pt;width:57.25pt;height:3.6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" strokecolor="black [3213]" strokeweight="2.25pt">
                <v:stroke endarrow="block" joinstyle="miter"/>
              </v:shape>
            </w:pict>
          </mc:Fallback>
        </mc:AlternateContent>
      </w:r>
      <w:r w:rsidR="002E5526">
        <w:rPr>
          <w:noProof/>
          <w:lang w:eastAsia="en-US"/>
        </w:rPr>
        <mc:AlternateContent>
          <mc:Choice Requires="wps">
            <w:drawing>
              <wp:anchor distT="0" distB="0" distL="114300" distR="114300" simplePos="0" relativeHeight="251658250" behindDoc="0" locked="0" layoutInCell="1" allowOverlap="1" wp14:anchorId="590D9851" wp14:editId="1149C2D1">
                <wp:simplePos x="0" y="0"/>
                <wp:positionH relativeFrom="margin">
                  <wp:align>left</wp:align>
                </wp:positionH>
                <wp:positionV relativeFrom="paragraph">
                  <wp:posOffset>2695575</wp:posOffset>
                </wp:positionV>
                <wp:extent cx="839470" cy="452120"/>
                <wp:effectExtent l="0" t="0" r="17780" b="24130"/>
                <wp:wrapNone/>
                <wp:docPr id="2" name="Text Box 2"/>
                <wp:cNvGraphicFramePr/>
                <a:graphic xmlns:a="http://schemas.openxmlformats.org/drawingml/2006/main">
                  <a:graphicData uri="http://schemas.microsoft.com/office/word/2010/wordprocessingShape">
                    <wps:wsp>
                      <wps:cNvSpPr txBox="1"/>
                      <wps:spPr>
                        <a:xfrm>
                          <a:off x="0" y="0"/>
                          <a:ext cx="839470" cy="452120"/>
                        </a:xfrm>
                        <a:prstGeom prst="rect">
                          <a:avLst/>
                        </a:prstGeom>
                        <a:ln/>
                      </wps:spPr>
                      <wps:style>
                        <a:lnRef idx="2">
                          <a:schemeClr val="dk1"/>
                        </a:lnRef>
                        <a:fillRef idx="1">
                          <a:schemeClr val="lt1"/>
                        </a:fillRef>
                        <a:effectRef idx="0">
                          <a:schemeClr val="dk1"/>
                        </a:effectRef>
                        <a:fontRef idx="minor">
                          <a:schemeClr val="dk1"/>
                        </a:fontRef>
                      </wps:style>
                      <wps:txbx>
                        <w:txbxContent>
                          <w:p w14:paraId="5E20D2A1" w14:textId="77777777" w:rsidR="002E5526" w:rsidRDefault="009166F5" w:rsidP="002E5526">
                            <w:pPr>
                              <w:jc w:val="center"/>
                            </w:pPr>
                            <w:r>
                              <w:t>2</w:t>
                            </w:r>
                            <w:r w:rsidR="002E5526">
                              <w:t xml:space="preserve"> DOF 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9851" id="Text Box 2" o:spid="_x0000_s1029" type="#_x0000_t202" style="position:absolute;left:0;text-align:left;margin-left:0;margin-top:212.25pt;width:66.1pt;height:35.6pt;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" fillcolor="white [3201]" strokecolor="black [3200]" strokeweight="1pt">
                <v:textbox>
                  <w:txbxContent>
                    <w:p w14:paraId="5E20D2A1" w14:textId="77777777" w:rsidR="002E5526" w:rsidRDefault="009166F5" w:rsidP="002E5526">
                      <w:pPr>
                        <w:jc w:val="center"/>
                      </w:pPr>
                      <w:r>
                        <w:t>2</w:t>
                      </w:r>
                      <w:r w:rsidR="002E5526">
                        <w:t xml:space="preserve"> DOF Legs</w:t>
                      </w:r>
                    </w:p>
                  </w:txbxContent>
                </v:textbox>
                <w10:wrap anchorx="margin"/>
              </v:shape>
            </w:pict>
          </mc:Fallback>
        </mc:AlternateContent>
      </w:r>
      <w:r w:rsidR="002E5526">
        <w:rPr>
          <w:noProof/>
          <w:lang w:eastAsia="en-US"/>
        </w:rPr>
        <mc:AlternateContent>
          <mc:Choice Requires="wps">
            <w:drawing>
              <wp:anchor distT="0" distB="0" distL="114300" distR="114300" simplePos="0" relativeHeight="251658243" behindDoc="0" locked="0" layoutInCell="1" allowOverlap="1" wp14:anchorId="409D759F" wp14:editId="50813FDF">
                <wp:simplePos x="0" y="0"/>
                <wp:positionH relativeFrom="margin">
                  <wp:align>left</wp:align>
                </wp:positionH>
                <wp:positionV relativeFrom="paragraph">
                  <wp:posOffset>1219835</wp:posOffset>
                </wp:positionV>
                <wp:extent cx="776378" cy="267419"/>
                <wp:effectExtent l="0" t="0" r="24130" b="18415"/>
                <wp:wrapNone/>
                <wp:docPr id="947596174" name="Text Box 947596174"/>
                <wp:cNvGraphicFramePr/>
                <a:graphic xmlns:a="http://schemas.openxmlformats.org/drawingml/2006/main">
                  <a:graphicData uri="http://schemas.microsoft.com/office/word/2010/wordprocessingShape">
                    <wps:wsp>
                      <wps:cNvSpPr txBox="1"/>
                      <wps:spPr>
                        <a:xfrm>
                          <a:off x="0" y="0"/>
                          <a:ext cx="776378" cy="267419"/>
                        </a:xfrm>
                        <a:prstGeom prst="rect">
                          <a:avLst/>
                        </a:prstGeom>
                        <a:ln/>
                      </wps:spPr>
                      <wps:style>
                        <a:lnRef idx="2">
                          <a:schemeClr val="dk1"/>
                        </a:lnRef>
                        <a:fillRef idx="1">
                          <a:schemeClr val="lt1"/>
                        </a:fillRef>
                        <a:effectRef idx="0">
                          <a:schemeClr val="dk1"/>
                        </a:effectRef>
                        <a:fontRef idx="minor">
                          <a:schemeClr val="dk1"/>
                        </a:fontRef>
                      </wps:style>
                      <wps:txbx>
                        <w:txbxContent>
                          <w:p w14:paraId="0A7D7F58" w14:textId="77777777" w:rsidR="00A361A9" w:rsidRDefault="00150B64">
                            <w:r>
                              <w:t>Brackets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D759F" id="Text Box 947596174" o:spid="_x0000_s1030" type="#_x0000_t202" style="position:absolute;left:0;text-align:left;margin-left:0;margin-top:96.05pt;width:61.15pt;height:21.05pt;z-index:2516582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" fillcolor="white [3201]" strokecolor="black [3200]" strokeweight="1pt">
                <v:textbox>
                  <w:txbxContent>
                    <w:p w14:paraId="0A7D7F58" w14:textId="77777777" w:rsidR="00A361A9" w:rsidRDefault="00150B64">
                      <w:r>
                        <w:t>Brackets</w:t>
                      </w:r>
                    </w:p>
                  </w:txbxContent>
                </v:textbox>
                <w10:wrap anchorx="margin"/>
              </v:shape>
            </w:pict>
          </mc:Fallback>
        </mc:AlternateContent>
      </w:r>
      <w:r w:rsidR="002E5526">
        <w:rPr>
          <w:noProof/>
          <w:lang w:eastAsia="en-US"/>
        </w:rPr>
        <mc:AlternateContent>
          <mc:Choice Requires="wps">
            <w:drawing>
              <wp:anchor distT="0" distB="0" distL="114300" distR="114300" simplePos="0" relativeHeight="251658248" behindDoc="0" locked="0" layoutInCell="1" allowOverlap="1" wp14:anchorId="5E5B3E1D" wp14:editId="73E2E3EE">
                <wp:simplePos x="0" y="0"/>
                <wp:positionH relativeFrom="column">
                  <wp:posOffset>-48895</wp:posOffset>
                </wp:positionH>
                <wp:positionV relativeFrom="paragraph">
                  <wp:posOffset>1828800</wp:posOffset>
                </wp:positionV>
                <wp:extent cx="839470" cy="452120"/>
                <wp:effectExtent l="0" t="0" r="17780" b="24130"/>
                <wp:wrapNone/>
                <wp:docPr id="1590443466" name="Text Box 1590443466"/>
                <wp:cNvGraphicFramePr/>
                <a:graphic xmlns:a="http://schemas.openxmlformats.org/drawingml/2006/main">
                  <a:graphicData uri="http://schemas.microsoft.com/office/word/2010/wordprocessingShape">
                    <wps:wsp>
                      <wps:cNvSpPr txBox="1"/>
                      <wps:spPr>
                        <a:xfrm>
                          <a:off x="0" y="0"/>
                          <a:ext cx="839470" cy="452120"/>
                        </a:xfrm>
                        <a:prstGeom prst="rect">
                          <a:avLst/>
                        </a:prstGeom>
                        <a:ln/>
                      </wps:spPr>
                      <wps:style>
                        <a:lnRef idx="2">
                          <a:schemeClr val="dk1"/>
                        </a:lnRef>
                        <a:fillRef idx="1">
                          <a:schemeClr val="lt1"/>
                        </a:fillRef>
                        <a:effectRef idx="0">
                          <a:schemeClr val="dk1"/>
                        </a:effectRef>
                        <a:fontRef idx="minor">
                          <a:schemeClr val="dk1"/>
                        </a:fontRef>
                      </wps:style>
                      <wps:txbx>
                        <w:txbxContent>
                          <w:p w14:paraId="6BAAEF24" w14:textId="77777777" w:rsidR="00150B64" w:rsidRDefault="002E5526" w:rsidP="002E5526">
                            <w:pPr>
                              <w:jc w:val="center"/>
                            </w:pPr>
                            <w:r>
                              <w:t xml:space="preserve">3 DOF </w:t>
                            </w:r>
                            <w:r w:rsidR="00150B64">
                              <w:t>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3E1D" id="Text Box 1590443466" o:spid="_x0000_s1031" type="#_x0000_t202" style="position:absolute;left:0;text-align:left;margin-left:-3.85pt;margin-top:2in;width:66.1pt;height:35.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" fillcolor="white [3201]" strokecolor="black [3200]" strokeweight="1pt">
                <v:textbox>
                  <w:txbxContent>
                    <w:p w14:paraId="6BAAEF24" w14:textId="77777777" w:rsidR="00150B64" w:rsidRDefault="002E5526" w:rsidP="002E5526">
                      <w:pPr>
                        <w:jc w:val="center"/>
                      </w:pPr>
                      <w:r>
                        <w:t xml:space="preserve">3 DOF </w:t>
                      </w:r>
                      <w:r w:rsidR="00150B64">
                        <w:t>Legs</w:t>
                      </w:r>
                    </w:p>
                  </w:txbxContent>
                </v:textbox>
              </v:shape>
            </w:pict>
          </mc:Fallback>
        </mc:AlternateContent>
      </w:r>
      <w:r w:rsidR="00150B64">
        <w:rPr>
          <w:noProof/>
        </w:rPr>
        <w:drawing>
          <wp:inline distT="0" distB="0" distL="0" distR="0" wp14:anchorId="33C6CF7C" wp14:editId="70BCDDDE">
            <wp:extent cx="4364966" cy="3964361"/>
            <wp:effectExtent l="0" t="0" r="0" b="0"/>
            <wp:docPr id="1009847804" name="Picture 1009847804" descr="A grey table with four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y table with four leg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8789" cy="3976915"/>
                    </a:xfrm>
                    <a:prstGeom prst="rect">
                      <a:avLst/>
                    </a:prstGeom>
                    <a:noFill/>
                    <a:ln>
                      <a:noFill/>
                    </a:ln>
                  </pic:spPr>
                </pic:pic>
              </a:graphicData>
            </a:graphic>
          </wp:inline>
        </w:drawing>
      </w:r>
    </w:p>
    <w:p w14:paraId="3C781C38" w14:textId="44D0E7AA" w:rsidR="009611E7" w:rsidRDefault="00775FC9" w:rsidP="004936B8">
      <w:pPr>
        <w:jc w:val="center"/>
        <w:rPr>
          <w:b/>
          <w:lang w:eastAsia="en-US"/>
        </w:rPr>
      </w:pPr>
      <w:r w:rsidRPr="004936B8">
        <w:rPr>
          <w:b/>
          <w:bCs/>
          <w:lang w:eastAsia="en-US"/>
        </w:rPr>
        <w:t xml:space="preserve">Figure </w:t>
      </w:r>
      <w:r w:rsidR="00482EC1" w:rsidRPr="004936B8">
        <w:rPr>
          <w:b/>
          <w:bCs/>
          <w:lang w:eastAsia="en-US"/>
        </w:rPr>
        <w:t>3.</w:t>
      </w:r>
      <w:r w:rsidRPr="004936B8">
        <w:rPr>
          <w:b/>
          <w:bCs/>
          <w:lang w:eastAsia="en-US"/>
        </w:rPr>
        <w:t xml:space="preserve">1: </w:t>
      </w:r>
      <w:r w:rsidR="00CD67C5" w:rsidRPr="004936B8">
        <w:rPr>
          <w:b/>
          <w:bCs/>
          <w:lang w:eastAsia="en-US"/>
        </w:rPr>
        <w:t>Complete Dr</w:t>
      </w:r>
      <w:r w:rsidR="00196C76" w:rsidRPr="004936B8">
        <w:rPr>
          <w:b/>
          <w:bCs/>
          <w:lang w:eastAsia="en-US"/>
        </w:rPr>
        <w:t>awing</w:t>
      </w:r>
    </w:p>
    <w:p w14:paraId="4403847A" w14:textId="77777777" w:rsidR="004936B8" w:rsidRPr="004936B8" w:rsidRDefault="004936B8" w:rsidP="004936B8">
      <w:pPr>
        <w:jc w:val="center"/>
        <w:rPr>
          <w:b/>
          <w:bCs/>
          <w:lang w:eastAsia="en-US"/>
        </w:rPr>
      </w:pPr>
    </w:p>
    <w:p w14:paraId="793965B5" w14:textId="77777777" w:rsidR="00CE3FB2" w:rsidRDefault="00CE3FB2" w:rsidP="004936B8">
      <w:pPr>
        <w:jc w:val="center"/>
        <w:rPr>
          <w:b/>
          <w:bCs/>
          <w:lang w:eastAsia="en-US"/>
        </w:rPr>
      </w:pPr>
    </w:p>
    <w:p w14:paraId="55FA5902" w14:textId="77777777" w:rsidR="00CE3FB2" w:rsidRDefault="00CE3FB2" w:rsidP="004936B8">
      <w:pPr>
        <w:jc w:val="center"/>
        <w:rPr>
          <w:b/>
          <w:bCs/>
          <w:lang w:eastAsia="en-US"/>
        </w:rPr>
      </w:pPr>
    </w:p>
    <w:p w14:paraId="4DFEB3C3" w14:textId="77777777" w:rsidR="00CE3FB2" w:rsidRDefault="00CE3FB2" w:rsidP="004936B8">
      <w:pPr>
        <w:jc w:val="center"/>
        <w:rPr>
          <w:b/>
          <w:bCs/>
          <w:lang w:eastAsia="en-US"/>
        </w:rPr>
      </w:pPr>
    </w:p>
    <w:p w14:paraId="1CA6A800" w14:textId="77777777" w:rsidR="00CE3FB2" w:rsidRDefault="00CE3FB2" w:rsidP="004936B8">
      <w:pPr>
        <w:jc w:val="center"/>
        <w:rPr>
          <w:b/>
          <w:bCs/>
          <w:lang w:eastAsia="en-US"/>
        </w:rPr>
      </w:pPr>
    </w:p>
    <w:p w14:paraId="14A78EFF" w14:textId="77777777" w:rsidR="00CE3FB2" w:rsidRDefault="00CE3FB2" w:rsidP="004936B8">
      <w:pPr>
        <w:jc w:val="center"/>
        <w:rPr>
          <w:b/>
          <w:bCs/>
          <w:lang w:eastAsia="en-US"/>
        </w:rPr>
      </w:pPr>
    </w:p>
    <w:p w14:paraId="5449A137" w14:textId="77777777" w:rsidR="00CE3FB2" w:rsidRDefault="00CE3FB2" w:rsidP="004936B8">
      <w:pPr>
        <w:jc w:val="center"/>
        <w:rPr>
          <w:b/>
          <w:bCs/>
          <w:lang w:eastAsia="en-US"/>
        </w:rPr>
      </w:pPr>
    </w:p>
    <w:p w14:paraId="116DCDB2" w14:textId="77777777" w:rsidR="00CE3FB2" w:rsidRDefault="00CE3FB2" w:rsidP="004936B8">
      <w:pPr>
        <w:jc w:val="center"/>
        <w:rPr>
          <w:b/>
          <w:bCs/>
          <w:lang w:eastAsia="en-US"/>
        </w:rPr>
      </w:pPr>
    </w:p>
    <w:p w14:paraId="16AE60A5" w14:textId="77777777" w:rsidR="00CE3FB2" w:rsidRDefault="00CE3FB2" w:rsidP="004936B8">
      <w:pPr>
        <w:jc w:val="center"/>
        <w:rPr>
          <w:b/>
          <w:bCs/>
          <w:lang w:eastAsia="en-US"/>
        </w:rPr>
      </w:pPr>
    </w:p>
    <w:p w14:paraId="52BD2471" w14:textId="77777777" w:rsidR="00CE3FB2" w:rsidRDefault="00CE3FB2" w:rsidP="004936B8">
      <w:pPr>
        <w:jc w:val="center"/>
        <w:rPr>
          <w:b/>
          <w:bCs/>
          <w:lang w:eastAsia="en-US"/>
        </w:rPr>
      </w:pPr>
    </w:p>
    <w:p w14:paraId="5A6DC11A" w14:textId="77777777" w:rsidR="00CE3FB2" w:rsidRDefault="00CE3FB2" w:rsidP="004936B8">
      <w:pPr>
        <w:jc w:val="center"/>
        <w:rPr>
          <w:b/>
          <w:bCs/>
          <w:lang w:eastAsia="en-US"/>
        </w:rPr>
      </w:pPr>
    </w:p>
    <w:p w14:paraId="08652E57" w14:textId="77777777" w:rsidR="00CE3FB2" w:rsidRDefault="00CE3FB2" w:rsidP="004936B8">
      <w:pPr>
        <w:jc w:val="center"/>
        <w:rPr>
          <w:b/>
          <w:bCs/>
          <w:lang w:eastAsia="en-US"/>
        </w:rPr>
      </w:pPr>
    </w:p>
    <w:p w14:paraId="38D49C8B" w14:textId="77777777" w:rsidR="00CE3FB2" w:rsidRDefault="00CE3FB2" w:rsidP="004936B8">
      <w:pPr>
        <w:jc w:val="center"/>
        <w:rPr>
          <w:b/>
          <w:bCs/>
          <w:lang w:eastAsia="en-US"/>
        </w:rPr>
      </w:pPr>
    </w:p>
    <w:p w14:paraId="5B8528CA" w14:textId="77777777" w:rsidR="00CE3FB2" w:rsidRPr="004936B8" w:rsidRDefault="00CE3FB2" w:rsidP="004936B8">
      <w:pPr>
        <w:jc w:val="center"/>
        <w:rPr>
          <w:b/>
          <w:bCs/>
          <w:lang w:eastAsia="en-US"/>
        </w:rPr>
      </w:pPr>
    </w:p>
    <w:p w14:paraId="2D38A370" w14:textId="1E87EDC9" w:rsidR="001C5F65" w:rsidRPr="00521C27" w:rsidRDefault="00301762" w:rsidP="009952BB">
      <w:pPr>
        <w:pStyle w:val="Heading3"/>
        <w:rPr>
          <w:color w:val="FF0000"/>
        </w:rPr>
      </w:pPr>
      <w:bookmarkStart w:id="9" w:name="_Toc147697762"/>
      <w:r w:rsidRPr="00521C27">
        <w:rPr>
          <w:color w:val="FF0000"/>
        </w:rPr>
        <w:t>3.</w:t>
      </w:r>
      <w:r w:rsidR="003E45EA" w:rsidRPr="00521C27">
        <w:rPr>
          <w:color w:val="FF0000"/>
        </w:rPr>
        <w:t>1</w:t>
      </w:r>
      <w:r w:rsidRPr="00521C27">
        <w:rPr>
          <w:color w:val="FF0000"/>
        </w:rPr>
        <w:t>.1</w:t>
      </w:r>
      <w:r w:rsidRPr="00521C27">
        <w:rPr>
          <w:color w:val="FF0000"/>
        </w:rPr>
        <w:tab/>
        <w:t>Platform</w:t>
      </w:r>
      <w:bookmarkEnd w:id="9"/>
    </w:p>
    <w:p w14:paraId="2ED88A15" w14:textId="57B206A6" w:rsidR="00E4300E" w:rsidRPr="00521C27" w:rsidRDefault="00E4300E" w:rsidP="00E4300E">
      <w:pPr>
        <w:rPr>
          <w:color w:val="FF0000"/>
        </w:rPr>
      </w:pPr>
      <w:r w:rsidRPr="00521C27">
        <w:rPr>
          <w:color w:val="FF0000"/>
        </w:rPr>
        <w:t xml:space="preserve">In the figure below, the dimensions of the </w:t>
      </w:r>
      <w:r w:rsidR="00AC6A28" w:rsidRPr="00521C27">
        <w:rPr>
          <w:color w:val="FF0000"/>
        </w:rPr>
        <w:t>platform are shown.</w:t>
      </w:r>
    </w:p>
    <w:p w14:paraId="761AEF6B" w14:textId="028F88DD" w:rsidR="00632493" w:rsidRPr="00632493" w:rsidRDefault="006C1FE3" w:rsidP="00A702BA">
      <w:pPr>
        <w:jc w:val="center"/>
      </w:pPr>
      <w:r>
        <w:rPr>
          <w:noProof/>
          <w:lang w:eastAsia="en-US"/>
        </w:rPr>
        <mc:AlternateContent>
          <mc:Choice Requires="wps">
            <w:drawing>
              <wp:anchor distT="0" distB="0" distL="114300" distR="114300" simplePos="0" relativeHeight="251658262" behindDoc="0" locked="0" layoutInCell="1" allowOverlap="1" wp14:anchorId="5C007828" wp14:editId="4C1438CF">
                <wp:simplePos x="0" y="0"/>
                <wp:positionH relativeFrom="margin">
                  <wp:posOffset>438140</wp:posOffset>
                </wp:positionH>
                <wp:positionV relativeFrom="paragraph">
                  <wp:posOffset>1024890</wp:posOffset>
                </wp:positionV>
                <wp:extent cx="447869" cy="279918"/>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447869" cy="279918"/>
                        </a:xfrm>
                        <a:prstGeom prst="rect">
                          <a:avLst/>
                        </a:prstGeom>
                        <a:ln/>
                      </wps:spPr>
                      <wps:style>
                        <a:lnRef idx="2">
                          <a:schemeClr val="dk1"/>
                        </a:lnRef>
                        <a:fillRef idx="1">
                          <a:schemeClr val="lt1"/>
                        </a:fillRef>
                        <a:effectRef idx="0">
                          <a:schemeClr val="dk1"/>
                        </a:effectRef>
                        <a:fontRef idx="minor">
                          <a:schemeClr val="dk1"/>
                        </a:fontRef>
                      </wps:style>
                      <wps:txbx>
                        <w:txbxContent>
                          <w:p w14:paraId="27EB0FD4" w14:textId="77777777" w:rsidR="00DF6554" w:rsidRDefault="006C1FE3" w:rsidP="00DF6554">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07828" id="Text Box 24" o:spid="_x0000_s1032" type="#_x0000_t202" style="position:absolute;left:0;text-align:left;margin-left:34.5pt;margin-top:80.7pt;width:35.25pt;height:22.05pt;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" fillcolor="white [3201]" strokecolor="black [3200]" strokeweight="1pt">
                <v:textbox>
                  <w:txbxContent>
                    <w:p w14:paraId="27EB0FD4" w14:textId="77777777" w:rsidR="00DF6554" w:rsidRDefault="006C1FE3" w:rsidP="00DF6554">
                      <w:pPr>
                        <w:jc w:val="center"/>
                      </w:pPr>
                      <w:r>
                        <w:t>8”</w:t>
                      </w:r>
                    </w:p>
                  </w:txbxContent>
                </v:textbox>
                <w10:wrap anchorx="margin"/>
              </v:shape>
            </w:pict>
          </mc:Fallback>
        </mc:AlternateContent>
      </w:r>
      <w:r>
        <w:rPr>
          <w:noProof/>
          <w:lang w:eastAsia="en-US"/>
        </w:rPr>
        <mc:AlternateContent>
          <mc:Choice Requires="wps">
            <w:drawing>
              <wp:anchor distT="0" distB="0" distL="114300" distR="114300" simplePos="0" relativeHeight="251658258" behindDoc="0" locked="0" layoutInCell="1" allowOverlap="1" wp14:anchorId="4CC89028" wp14:editId="19AE91EC">
                <wp:simplePos x="0" y="0"/>
                <wp:positionH relativeFrom="margin">
                  <wp:posOffset>4548846</wp:posOffset>
                </wp:positionH>
                <wp:positionV relativeFrom="paragraph">
                  <wp:posOffset>2842611</wp:posOffset>
                </wp:positionV>
                <wp:extent cx="447869" cy="279918"/>
                <wp:effectExtent l="0" t="0" r="28575" b="25400"/>
                <wp:wrapNone/>
                <wp:docPr id="20" name="Text Box 20"/>
                <wp:cNvGraphicFramePr/>
                <a:graphic xmlns:a="http://schemas.openxmlformats.org/drawingml/2006/main">
                  <a:graphicData uri="http://schemas.microsoft.com/office/word/2010/wordprocessingShape">
                    <wps:wsp>
                      <wps:cNvSpPr txBox="1"/>
                      <wps:spPr>
                        <a:xfrm>
                          <a:off x="0" y="0"/>
                          <a:ext cx="447869" cy="279918"/>
                        </a:xfrm>
                        <a:prstGeom prst="rect">
                          <a:avLst/>
                        </a:prstGeom>
                        <a:ln/>
                      </wps:spPr>
                      <wps:style>
                        <a:lnRef idx="2">
                          <a:schemeClr val="dk1"/>
                        </a:lnRef>
                        <a:fillRef idx="1">
                          <a:schemeClr val="lt1"/>
                        </a:fillRef>
                        <a:effectRef idx="0">
                          <a:schemeClr val="dk1"/>
                        </a:effectRef>
                        <a:fontRef idx="minor">
                          <a:schemeClr val="dk1"/>
                        </a:fontRef>
                      </wps:style>
                      <wps:txbx>
                        <w:txbxContent>
                          <w:p w14:paraId="47FC3098" w14:textId="77777777" w:rsidR="005F58BE" w:rsidRDefault="005F58BE" w:rsidP="005F58BE">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89028" id="Text Box 20" o:spid="_x0000_s1033" type="#_x0000_t202" style="position:absolute;left:0;text-align:left;margin-left:358.2pt;margin-top:223.85pt;width:35.25pt;height:22.0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" fillcolor="white [3201]" strokecolor="black [3200]" strokeweight="1pt">
                <v:textbox>
                  <w:txbxContent>
                    <w:p w14:paraId="47FC3098" w14:textId="77777777" w:rsidR="005F58BE" w:rsidRDefault="005F58BE" w:rsidP="005F58BE">
                      <w:pPr>
                        <w:jc w:val="center"/>
                      </w:pPr>
                      <w:r>
                        <w:t>13”</w:t>
                      </w:r>
                    </w:p>
                  </w:txbxContent>
                </v:textbox>
                <w10:wrap anchorx="margin"/>
              </v:shape>
            </w:pict>
          </mc:Fallback>
        </mc:AlternateContent>
      </w:r>
      <w:r w:rsidR="00DF6554">
        <w:rPr>
          <w:noProof/>
        </w:rPr>
        <mc:AlternateContent>
          <mc:Choice Requires="wps">
            <w:drawing>
              <wp:anchor distT="0" distB="0" distL="114300" distR="114300" simplePos="0" relativeHeight="251658261" behindDoc="0" locked="0" layoutInCell="1" allowOverlap="1" wp14:anchorId="1493DB36" wp14:editId="5350F331">
                <wp:simplePos x="0" y="0"/>
                <wp:positionH relativeFrom="column">
                  <wp:posOffset>871268</wp:posOffset>
                </wp:positionH>
                <wp:positionV relativeFrom="paragraph">
                  <wp:posOffset>1544895</wp:posOffset>
                </wp:positionV>
                <wp:extent cx="177282" cy="0"/>
                <wp:effectExtent l="57150" t="76200" r="89535" b="95250"/>
                <wp:wrapNone/>
                <wp:docPr id="23" name="Straight Connector 23"/>
                <wp:cNvGraphicFramePr/>
                <a:graphic xmlns:a="http://schemas.openxmlformats.org/drawingml/2006/main">
                  <a:graphicData uri="http://schemas.microsoft.com/office/word/2010/wordprocessingShape">
                    <wps:wsp>
                      <wps:cNvCnPr/>
                      <wps:spPr>
                        <a:xfrm>
                          <a:off x="0" y="0"/>
                          <a:ext cx="177282" cy="0"/>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83CFE" id="Straight Connector 23"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pt,121.65pt" to="82.5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" strokecolor="black [3213]" strokeweight="1.5pt">
                <v:stroke joinstyle="miter"/>
              </v:line>
            </w:pict>
          </mc:Fallback>
        </mc:AlternateContent>
      </w:r>
      <w:r w:rsidR="00DF6554">
        <w:rPr>
          <w:noProof/>
        </w:rPr>
        <mc:AlternateContent>
          <mc:Choice Requires="wps">
            <w:drawing>
              <wp:anchor distT="0" distB="0" distL="114300" distR="114300" simplePos="0" relativeHeight="251658260" behindDoc="0" locked="0" layoutInCell="1" allowOverlap="1" wp14:anchorId="457D92C2" wp14:editId="638E6FB9">
                <wp:simplePos x="0" y="0"/>
                <wp:positionH relativeFrom="column">
                  <wp:posOffset>853752</wp:posOffset>
                </wp:positionH>
                <wp:positionV relativeFrom="paragraph">
                  <wp:posOffset>728941</wp:posOffset>
                </wp:positionV>
                <wp:extent cx="177282" cy="0"/>
                <wp:effectExtent l="57150" t="76200" r="89535" b="95250"/>
                <wp:wrapNone/>
                <wp:docPr id="22" name="Straight Connector 22"/>
                <wp:cNvGraphicFramePr/>
                <a:graphic xmlns:a="http://schemas.openxmlformats.org/drawingml/2006/main">
                  <a:graphicData uri="http://schemas.microsoft.com/office/word/2010/wordprocessingShape">
                    <wps:wsp>
                      <wps:cNvCnPr/>
                      <wps:spPr>
                        <a:xfrm>
                          <a:off x="0" y="0"/>
                          <a:ext cx="177282" cy="0"/>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6B05E" id="Straight Connector 22"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57.4pt" to="81.1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" strokecolor="black [3213]" strokeweight="1.5pt">
                <v:stroke joinstyle="miter"/>
              </v:line>
            </w:pict>
          </mc:Fallback>
        </mc:AlternateContent>
      </w:r>
      <w:r w:rsidR="00DF6554">
        <w:rPr>
          <w:noProof/>
        </w:rPr>
        <mc:AlternateContent>
          <mc:Choice Requires="wps">
            <w:drawing>
              <wp:anchor distT="0" distB="0" distL="114300" distR="114300" simplePos="0" relativeHeight="251658259" behindDoc="0" locked="0" layoutInCell="1" allowOverlap="1" wp14:anchorId="6BE8C0C0" wp14:editId="73F74E7D">
                <wp:simplePos x="0" y="0"/>
                <wp:positionH relativeFrom="column">
                  <wp:posOffset>965718</wp:posOffset>
                </wp:positionH>
                <wp:positionV relativeFrom="paragraph">
                  <wp:posOffset>728941</wp:posOffset>
                </wp:positionV>
                <wp:extent cx="0" cy="816221"/>
                <wp:effectExtent l="76200" t="57150" r="95250" b="98425"/>
                <wp:wrapNone/>
                <wp:docPr id="21" name="Straight Connector 21"/>
                <wp:cNvGraphicFramePr/>
                <a:graphic xmlns:a="http://schemas.openxmlformats.org/drawingml/2006/main">
                  <a:graphicData uri="http://schemas.microsoft.com/office/word/2010/wordprocessingShape">
                    <wps:wsp>
                      <wps:cNvCnPr/>
                      <wps:spPr>
                        <a:xfrm flipH="1">
                          <a:off x="0" y="0"/>
                          <a:ext cx="0" cy="816221"/>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501E8" id="Straight Connector 21"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57.4pt" to="76.0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" strokecolor="black [3213]" strokeweight="1.5pt">
                <v:stroke joinstyle="miter"/>
              </v:line>
            </w:pict>
          </mc:Fallback>
        </mc:AlternateContent>
      </w:r>
      <w:r w:rsidR="005F58BE">
        <w:rPr>
          <w:noProof/>
        </w:rPr>
        <mc:AlternateContent>
          <mc:Choice Requires="wps">
            <w:drawing>
              <wp:anchor distT="0" distB="0" distL="114300" distR="114300" simplePos="0" relativeHeight="251658257" behindDoc="0" locked="0" layoutInCell="1" allowOverlap="1" wp14:anchorId="622F27DF" wp14:editId="718AFECE">
                <wp:simplePos x="0" y="0"/>
                <wp:positionH relativeFrom="column">
                  <wp:posOffset>3790924</wp:posOffset>
                </wp:positionH>
                <wp:positionV relativeFrom="paragraph">
                  <wp:posOffset>3093927</wp:posOffset>
                </wp:positionV>
                <wp:extent cx="97959" cy="181856"/>
                <wp:effectExtent l="76200" t="76200" r="92710" b="85090"/>
                <wp:wrapNone/>
                <wp:docPr id="16" name="Straight Connector 16"/>
                <wp:cNvGraphicFramePr/>
                <a:graphic xmlns:a="http://schemas.openxmlformats.org/drawingml/2006/main">
                  <a:graphicData uri="http://schemas.microsoft.com/office/word/2010/wordprocessingShape">
                    <wps:wsp>
                      <wps:cNvCnPr/>
                      <wps:spPr>
                        <a:xfrm flipH="1" flipV="1">
                          <a:off x="0" y="0"/>
                          <a:ext cx="97959" cy="18185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C42EB" id="Straight Connector 16" o:spid="_x0000_s1026" style="position:absolute;flip:x 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243.6pt" to="306.2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" strokecolor="black [3213]" strokeweight="1.5pt">
                <v:stroke joinstyle="miter"/>
              </v:line>
            </w:pict>
          </mc:Fallback>
        </mc:AlternateContent>
      </w:r>
      <w:r w:rsidR="005F58BE" w:rsidRPr="00BD4683">
        <w:rPr>
          <w:noProof/>
          <w:color w:val="000000" w:themeColor="text1"/>
        </w:rPr>
        <mc:AlternateContent>
          <mc:Choice Requires="wps">
            <w:drawing>
              <wp:anchor distT="0" distB="0" distL="114300" distR="114300" simplePos="0" relativeHeight="251658255" behindDoc="0" locked="0" layoutInCell="1" allowOverlap="1" wp14:anchorId="436FD53A" wp14:editId="7C5E062A">
                <wp:simplePos x="0" y="0"/>
                <wp:positionH relativeFrom="column">
                  <wp:posOffset>3844213</wp:posOffset>
                </wp:positionH>
                <wp:positionV relativeFrom="paragraph">
                  <wp:posOffset>2581067</wp:posOffset>
                </wp:positionV>
                <wp:extent cx="1081950" cy="606489"/>
                <wp:effectExtent l="76200" t="76200" r="99695" b="98425"/>
                <wp:wrapNone/>
                <wp:docPr id="12" name="Straight Connector 12"/>
                <wp:cNvGraphicFramePr/>
                <a:graphic xmlns:a="http://schemas.openxmlformats.org/drawingml/2006/main">
                  <a:graphicData uri="http://schemas.microsoft.com/office/word/2010/wordprocessingShape">
                    <wps:wsp>
                      <wps:cNvCnPr/>
                      <wps:spPr>
                        <a:xfrm flipV="1">
                          <a:off x="0" y="0"/>
                          <a:ext cx="1081950" cy="606489"/>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E988A" id="Straight Connector 12" o:spid="_x0000_s1026" style="position:absolute;flip:y;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7pt,203.25pt" to="387.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" strokecolor="black [3213]" strokeweight="1.5pt">
                <v:stroke joinstyle="miter"/>
              </v:line>
            </w:pict>
          </mc:Fallback>
        </mc:AlternateContent>
      </w:r>
      <w:r w:rsidR="005F58BE">
        <w:rPr>
          <w:noProof/>
        </w:rPr>
        <mc:AlternateContent>
          <mc:Choice Requires="wps">
            <w:drawing>
              <wp:anchor distT="0" distB="0" distL="114300" distR="114300" simplePos="0" relativeHeight="251658256" behindDoc="0" locked="0" layoutInCell="1" allowOverlap="1" wp14:anchorId="152EBD0F" wp14:editId="3E1F77AA">
                <wp:simplePos x="0" y="0"/>
                <wp:positionH relativeFrom="column">
                  <wp:posOffset>4869841</wp:posOffset>
                </wp:positionH>
                <wp:positionV relativeFrom="paragraph">
                  <wp:posOffset>2482215</wp:posOffset>
                </wp:positionV>
                <wp:extent cx="97959" cy="181856"/>
                <wp:effectExtent l="76200" t="76200" r="92710" b="85090"/>
                <wp:wrapNone/>
                <wp:docPr id="13" name="Straight Connector 13"/>
                <wp:cNvGraphicFramePr/>
                <a:graphic xmlns:a="http://schemas.openxmlformats.org/drawingml/2006/main">
                  <a:graphicData uri="http://schemas.microsoft.com/office/word/2010/wordprocessingShape">
                    <wps:wsp>
                      <wps:cNvCnPr/>
                      <wps:spPr>
                        <a:xfrm flipH="1" flipV="1">
                          <a:off x="0" y="0"/>
                          <a:ext cx="97959" cy="18185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D6810" id="Straight Connector 13" o:spid="_x0000_s1026" style="position:absolute;flip:x 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5pt,195.45pt" to="391.15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" strokecolor="black [3213]" strokeweight="1.5pt">
                <v:stroke joinstyle="miter"/>
              </v:line>
            </w:pict>
          </mc:Fallback>
        </mc:AlternateContent>
      </w:r>
      <w:r w:rsidR="00274329">
        <w:rPr>
          <w:noProof/>
          <w:lang w:eastAsia="en-US"/>
        </w:rPr>
        <mc:AlternateContent>
          <mc:Choice Requires="wps">
            <w:drawing>
              <wp:anchor distT="0" distB="0" distL="114300" distR="114300" simplePos="0" relativeHeight="251658254" behindDoc="0" locked="0" layoutInCell="1" allowOverlap="1" wp14:anchorId="5A6F50D5" wp14:editId="583E78B7">
                <wp:simplePos x="0" y="0"/>
                <wp:positionH relativeFrom="margin">
                  <wp:posOffset>3657315</wp:posOffset>
                </wp:positionH>
                <wp:positionV relativeFrom="paragraph">
                  <wp:posOffset>1223412</wp:posOffset>
                </wp:positionV>
                <wp:extent cx="447869" cy="279918"/>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447869" cy="279918"/>
                        </a:xfrm>
                        <a:prstGeom prst="rect">
                          <a:avLst/>
                        </a:prstGeom>
                        <a:ln/>
                      </wps:spPr>
                      <wps:style>
                        <a:lnRef idx="2">
                          <a:schemeClr val="dk1"/>
                        </a:lnRef>
                        <a:fillRef idx="1">
                          <a:schemeClr val="lt1"/>
                        </a:fillRef>
                        <a:effectRef idx="0">
                          <a:schemeClr val="dk1"/>
                        </a:effectRef>
                        <a:fontRef idx="minor">
                          <a:schemeClr val="dk1"/>
                        </a:fontRef>
                      </wps:style>
                      <wps:txbx>
                        <w:txbxContent>
                          <w:p w14:paraId="35DBEE84" w14:textId="77777777" w:rsidR="00274329" w:rsidRDefault="005F58BE" w:rsidP="00274329">
                            <w:pPr>
                              <w:jc w:val="center"/>
                            </w:pPr>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F50D5" id="Text Box 11" o:spid="_x0000_s1034" type="#_x0000_t202" style="position:absolute;left:0;text-align:left;margin-left:4in;margin-top:96.35pt;width:35.25pt;height:22.0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" fillcolor="white [3201]" strokecolor="black [3200]" strokeweight="1pt">
                <v:textbox>
                  <w:txbxContent>
                    <w:p w14:paraId="35DBEE84" w14:textId="77777777" w:rsidR="00274329" w:rsidRDefault="005F58BE" w:rsidP="00274329">
                      <w:pPr>
                        <w:jc w:val="center"/>
                      </w:pPr>
                      <w:r>
                        <w:t>36”</w:t>
                      </w:r>
                    </w:p>
                  </w:txbxContent>
                </v:textbox>
                <w10:wrap anchorx="margin"/>
              </v:shape>
            </w:pict>
          </mc:Fallback>
        </mc:AlternateContent>
      </w:r>
      <w:r w:rsidR="00274329">
        <w:rPr>
          <w:noProof/>
        </w:rPr>
        <mc:AlternateContent>
          <mc:Choice Requires="wps">
            <w:drawing>
              <wp:anchor distT="0" distB="0" distL="114300" distR="114300" simplePos="0" relativeHeight="251658253" behindDoc="0" locked="0" layoutInCell="1" allowOverlap="1" wp14:anchorId="3FA38FDB" wp14:editId="6FA9FB04">
                <wp:simplePos x="0" y="0"/>
                <wp:positionH relativeFrom="column">
                  <wp:posOffset>2218949</wp:posOffset>
                </wp:positionH>
                <wp:positionV relativeFrom="paragraph">
                  <wp:posOffset>745451</wp:posOffset>
                </wp:positionV>
                <wp:extent cx="121298" cy="134646"/>
                <wp:effectExtent l="76200" t="76200" r="88265" b="93980"/>
                <wp:wrapNone/>
                <wp:docPr id="10" name="Straight Connector 10"/>
                <wp:cNvGraphicFramePr/>
                <a:graphic xmlns:a="http://schemas.openxmlformats.org/drawingml/2006/main">
                  <a:graphicData uri="http://schemas.microsoft.com/office/word/2010/wordprocessingShape">
                    <wps:wsp>
                      <wps:cNvCnPr/>
                      <wps:spPr>
                        <a:xfrm flipH="1">
                          <a:off x="0" y="0"/>
                          <a:ext cx="121298" cy="13464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38BEF" id="Straight Connector 10" o:spid="_x0000_s1026" style="position:absolute;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pt,58.7pt" to="184.2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" strokecolor="black [3213]" strokeweight="1.5pt">
                <v:stroke joinstyle="miter"/>
              </v:line>
            </w:pict>
          </mc:Fallback>
        </mc:AlternateContent>
      </w:r>
      <w:r w:rsidR="00274329">
        <w:rPr>
          <w:noProof/>
        </w:rPr>
        <mc:AlternateContent>
          <mc:Choice Requires="wps">
            <w:drawing>
              <wp:anchor distT="0" distB="0" distL="114300" distR="114300" simplePos="0" relativeHeight="251658252" behindDoc="0" locked="0" layoutInCell="1" allowOverlap="1" wp14:anchorId="6414529F" wp14:editId="670FAFED">
                <wp:simplePos x="0" y="0"/>
                <wp:positionH relativeFrom="column">
                  <wp:posOffset>4898571</wp:posOffset>
                </wp:positionH>
                <wp:positionV relativeFrom="paragraph">
                  <wp:posOffset>2329141</wp:posOffset>
                </wp:positionV>
                <wp:extent cx="121298" cy="134646"/>
                <wp:effectExtent l="76200" t="76200" r="88265" b="93980"/>
                <wp:wrapNone/>
                <wp:docPr id="9" name="Straight Connector 9"/>
                <wp:cNvGraphicFramePr/>
                <a:graphic xmlns:a="http://schemas.openxmlformats.org/drawingml/2006/main">
                  <a:graphicData uri="http://schemas.microsoft.com/office/word/2010/wordprocessingShape">
                    <wps:wsp>
                      <wps:cNvCnPr/>
                      <wps:spPr>
                        <a:xfrm flipH="1">
                          <a:off x="0" y="0"/>
                          <a:ext cx="121298" cy="13464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4A72E" id="Straight Connector 9"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183.4pt" to="395.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" strokecolor="black [3213]" strokeweight="1.5pt">
                <v:stroke joinstyle="miter"/>
              </v:line>
            </w:pict>
          </mc:Fallback>
        </mc:AlternateContent>
      </w:r>
      <w:r w:rsidR="00274329">
        <w:rPr>
          <w:noProof/>
        </w:rPr>
        <mc:AlternateContent>
          <mc:Choice Requires="wps">
            <w:drawing>
              <wp:anchor distT="0" distB="0" distL="114300" distR="114300" simplePos="0" relativeHeight="251658251" behindDoc="0" locked="0" layoutInCell="1" allowOverlap="1" wp14:anchorId="16846CE1" wp14:editId="5FDD1174">
                <wp:simplePos x="0" y="0"/>
                <wp:positionH relativeFrom="column">
                  <wp:posOffset>2266807</wp:posOffset>
                </wp:positionH>
                <wp:positionV relativeFrom="paragraph">
                  <wp:posOffset>821923</wp:posOffset>
                </wp:positionV>
                <wp:extent cx="2682551" cy="1576873"/>
                <wp:effectExtent l="76200" t="76200" r="99060" b="99695"/>
                <wp:wrapNone/>
                <wp:docPr id="8" name="Straight Connector 8"/>
                <wp:cNvGraphicFramePr/>
                <a:graphic xmlns:a="http://schemas.openxmlformats.org/drawingml/2006/main">
                  <a:graphicData uri="http://schemas.microsoft.com/office/word/2010/wordprocessingShape">
                    <wps:wsp>
                      <wps:cNvCnPr/>
                      <wps:spPr>
                        <a:xfrm>
                          <a:off x="0" y="0"/>
                          <a:ext cx="2682551" cy="1576873"/>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443EF" id="Straight Connector 8"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178.5pt,64.7pt" to="389.7pt,1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" strokecolor="black [3213]" strokeweight="1.5pt">
                <v:stroke joinstyle="miter"/>
              </v:line>
            </w:pict>
          </mc:Fallback>
        </mc:AlternateContent>
      </w:r>
      <w:r w:rsidR="00A702BA">
        <w:rPr>
          <w:noProof/>
        </w:rPr>
        <w:drawing>
          <wp:inline distT="0" distB="0" distL="0" distR="0" wp14:anchorId="135968BB" wp14:editId="239E1FCC">
            <wp:extent cx="4431665" cy="3274044"/>
            <wp:effectExtent l="0" t="0" r="6985" b="3175"/>
            <wp:docPr id="1430171740" name="Picture 1430171740" descr="A grey rectangular object with four s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71740" name="Picture 17" descr="A grey rectangular object with four section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9618" cy="3294695"/>
                    </a:xfrm>
                    <a:prstGeom prst="rect">
                      <a:avLst/>
                    </a:prstGeom>
                    <a:noFill/>
                    <a:ln>
                      <a:noFill/>
                    </a:ln>
                  </pic:spPr>
                </pic:pic>
              </a:graphicData>
            </a:graphic>
          </wp:inline>
        </w:drawing>
      </w:r>
    </w:p>
    <w:p w14:paraId="59A8455F" w14:textId="1FA8A0DA" w:rsidR="00196C76" w:rsidRPr="00482EC1" w:rsidRDefault="00196C76" w:rsidP="00A702BA">
      <w:pPr>
        <w:jc w:val="center"/>
        <w:rPr>
          <w:b/>
          <w:bCs/>
        </w:rPr>
      </w:pPr>
      <w:r w:rsidRPr="00482EC1">
        <w:rPr>
          <w:b/>
          <w:bCs/>
        </w:rPr>
        <w:t xml:space="preserve">Figure </w:t>
      </w:r>
      <w:r w:rsidR="00482EC1" w:rsidRPr="00482EC1">
        <w:rPr>
          <w:b/>
          <w:bCs/>
        </w:rPr>
        <w:t>3.</w:t>
      </w:r>
      <w:r w:rsidRPr="00482EC1">
        <w:rPr>
          <w:b/>
          <w:bCs/>
        </w:rPr>
        <w:t>2: Platform</w:t>
      </w:r>
      <w:r w:rsidR="00C6360C">
        <w:rPr>
          <w:b/>
          <w:bCs/>
        </w:rPr>
        <w:t xml:space="preserve"> Drawing</w:t>
      </w:r>
    </w:p>
    <w:p w14:paraId="13F0273E" w14:textId="77777777" w:rsidR="00075C05" w:rsidRPr="00482EC1" w:rsidRDefault="00075C05" w:rsidP="00A702BA">
      <w:pPr>
        <w:jc w:val="center"/>
        <w:rPr>
          <w:b/>
          <w:bCs/>
        </w:rPr>
      </w:pPr>
    </w:p>
    <w:p w14:paraId="43DBE3B5" w14:textId="4C81CA46" w:rsidR="00301762" w:rsidRPr="00521C27" w:rsidRDefault="00781862" w:rsidP="00301762">
      <w:pPr>
        <w:rPr>
          <w:rFonts w:cs="Times New Roman"/>
          <w:color w:val="FF0000"/>
        </w:rPr>
      </w:pPr>
      <w:r w:rsidRPr="00521C27">
        <w:rPr>
          <w:rFonts w:cs="Times New Roman"/>
          <w:color w:val="FF0000"/>
        </w:rPr>
        <w:t>To</w:t>
      </w:r>
      <w:r w:rsidR="00C824D3" w:rsidRPr="00521C27">
        <w:rPr>
          <w:rFonts w:cs="Times New Roman"/>
          <w:color w:val="FF0000"/>
        </w:rPr>
        <w:t xml:space="preserve"> </w:t>
      </w:r>
      <w:r w:rsidR="005B21D3" w:rsidRPr="00521C27">
        <w:rPr>
          <w:rFonts w:cs="Times New Roman"/>
          <w:color w:val="FF0000"/>
        </w:rPr>
        <w:t xml:space="preserve">accommodate </w:t>
      </w:r>
      <w:r w:rsidR="002F4DA8" w:rsidRPr="00521C27">
        <w:rPr>
          <w:rFonts w:cs="Times New Roman"/>
          <w:color w:val="FF0000"/>
        </w:rPr>
        <w:t xml:space="preserve">its payload </w:t>
      </w:r>
      <w:r w:rsidR="00735150" w:rsidRPr="00521C27">
        <w:rPr>
          <w:rFonts w:cs="Times New Roman"/>
          <w:color w:val="FF0000"/>
        </w:rPr>
        <w:t>[</w:t>
      </w:r>
      <w:r w:rsidR="006360C4" w:rsidRPr="00521C27">
        <w:rPr>
          <w:rFonts w:cs="Times New Roman"/>
          <w:color w:val="FF0000"/>
        </w:rPr>
        <w:t>2.1.2, 2.1.3]</w:t>
      </w:r>
      <w:r w:rsidR="00D1555F" w:rsidRPr="00521C27">
        <w:rPr>
          <w:rFonts w:cs="Times New Roman"/>
          <w:color w:val="FF0000"/>
        </w:rPr>
        <w:t xml:space="preserve"> </w:t>
      </w:r>
      <w:r w:rsidR="00926B34" w:rsidRPr="00521C27">
        <w:rPr>
          <w:rFonts w:cs="Times New Roman"/>
          <w:color w:val="FF0000"/>
        </w:rPr>
        <w:t xml:space="preserve">as well as fit into a standard </w:t>
      </w:r>
      <w:r w:rsidR="00180CC1" w:rsidRPr="00521C27">
        <w:rPr>
          <w:rFonts w:cs="Times New Roman"/>
          <w:color w:val="FF0000"/>
        </w:rPr>
        <w:t>residential</w:t>
      </w:r>
      <w:r w:rsidR="00926B34" w:rsidRPr="00521C27">
        <w:rPr>
          <w:rFonts w:cs="Times New Roman"/>
          <w:color w:val="FF0000"/>
        </w:rPr>
        <w:t xml:space="preserve"> stairwell</w:t>
      </w:r>
      <w:r w:rsidR="004A7E9D" w:rsidRPr="00521C27">
        <w:rPr>
          <w:rFonts w:cs="Times New Roman"/>
          <w:color w:val="FF0000"/>
        </w:rPr>
        <w:t xml:space="preserve"> </w:t>
      </w:r>
      <w:r w:rsidR="007E7C89" w:rsidRPr="00521C27">
        <w:rPr>
          <w:rFonts w:cs="Times New Roman"/>
          <w:color w:val="FF0000"/>
        </w:rPr>
        <w:t>[</w:t>
      </w:r>
      <w:r w:rsidR="00591493" w:rsidRPr="00521C27">
        <w:rPr>
          <w:rFonts w:cs="Times New Roman"/>
          <w:color w:val="FF0000"/>
        </w:rPr>
        <w:t>2.2.1</w:t>
      </w:r>
      <w:r w:rsidR="00293113" w:rsidRPr="00521C27">
        <w:rPr>
          <w:rFonts w:cs="Times New Roman"/>
          <w:color w:val="FF0000"/>
        </w:rPr>
        <w:t>]</w:t>
      </w:r>
      <w:r w:rsidR="00EF59E9" w:rsidRPr="00521C27">
        <w:rPr>
          <w:rFonts w:cs="Times New Roman"/>
          <w:color w:val="FF0000"/>
        </w:rPr>
        <w:t xml:space="preserve"> or pickup truck bed [2.2.2]</w:t>
      </w:r>
      <w:r w:rsidR="008E10E9" w:rsidRPr="00521C27">
        <w:rPr>
          <w:rFonts w:cs="Times New Roman"/>
          <w:color w:val="FF0000"/>
        </w:rPr>
        <w:t xml:space="preserve">, the system is sized to be </w:t>
      </w:r>
      <w:r w:rsidR="00AE7AAD" w:rsidRPr="00521C27">
        <w:rPr>
          <w:rFonts w:cs="Times New Roman"/>
          <w:color w:val="FF0000"/>
        </w:rPr>
        <w:t>25” at full scale, allowing for an inch of space between the system and the stairs’ thinnest point</w:t>
      </w:r>
      <w:r w:rsidR="005E1F3C" w:rsidRPr="00521C27">
        <w:rPr>
          <w:rFonts w:cs="Times New Roman"/>
          <w:color w:val="FF0000"/>
        </w:rPr>
        <w:t>, the rails</w:t>
      </w:r>
      <w:r w:rsidR="00AE7AAD" w:rsidRPr="00521C27">
        <w:rPr>
          <w:rFonts w:cs="Times New Roman"/>
          <w:color w:val="FF0000"/>
        </w:rPr>
        <w:t>.</w:t>
      </w:r>
      <w:r w:rsidRPr="00521C27">
        <w:rPr>
          <w:rFonts w:cs="Times New Roman"/>
          <w:color w:val="FF0000"/>
        </w:rPr>
        <w:t xml:space="preserve"> </w:t>
      </w:r>
    </w:p>
    <w:p w14:paraId="4785B67E" w14:textId="37BB9F5D" w:rsidR="009952BB" w:rsidRPr="00521C27" w:rsidRDefault="009952BB" w:rsidP="009952BB">
      <w:pPr>
        <w:rPr>
          <w:color w:val="FF0000"/>
          <w:lang w:eastAsia="en-US"/>
        </w:rPr>
      </w:pPr>
    </w:p>
    <w:p w14:paraId="2D21C3F0" w14:textId="0307E34F" w:rsidR="00C46615" w:rsidRPr="00521C27" w:rsidRDefault="00FE4093" w:rsidP="009952BB">
      <w:pPr>
        <w:pStyle w:val="Heading3"/>
        <w:rPr>
          <w:color w:val="FF0000"/>
          <w:lang w:eastAsia="en-US"/>
        </w:rPr>
      </w:pPr>
      <w:bookmarkStart w:id="10" w:name="_Toc147697763"/>
      <w:r w:rsidRPr="00521C27">
        <w:rPr>
          <w:color w:val="FF0000"/>
          <w:lang w:eastAsia="en-US"/>
        </w:rPr>
        <w:t>3.</w:t>
      </w:r>
      <w:r w:rsidR="003E45EA" w:rsidRPr="00521C27">
        <w:rPr>
          <w:color w:val="FF0000"/>
          <w:lang w:eastAsia="en-US"/>
        </w:rPr>
        <w:t>1</w:t>
      </w:r>
      <w:r w:rsidRPr="00521C27">
        <w:rPr>
          <w:color w:val="FF0000"/>
          <w:lang w:eastAsia="en-US"/>
        </w:rPr>
        <w:t>.</w:t>
      </w:r>
      <w:r w:rsidR="00301762" w:rsidRPr="00521C27">
        <w:rPr>
          <w:color w:val="FF0000"/>
          <w:lang w:eastAsia="en-US"/>
        </w:rPr>
        <w:t>2</w:t>
      </w:r>
      <w:r w:rsidRPr="00521C27">
        <w:rPr>
          <w:color w:val="FF0000"/>
          <w:lang w:eastAsia="en-US"/>
        </w:rPr>
        <w:t xml:space="preserve"> </w:t>
      </w:r>
      <w:r w:rsidR="00126E3C" w:rsidRPr="00521C27">
        <w:rPr>
          <w:color w:val="FF0000"/>
          <w:lang w:eastAsia="en-US"/>
        </w:rPr>
        <w:tab/>
      </w:r>
      <w:r w:rsidR="00AA6F53" w:rsidRPr="00521C27">
        <w:rPr>
          <w:color w:val="FF0000"/>
          <w:lang w:eastAsia="en-US"/>
        </w:rPr>
        <w:t>Brackets</w:t>
      </w:r>
      <w:bookmarkEnd w:id="10"/>
    </w:p>
    <w:p w14:paraId="37FCFAE3" w14:textId="58AE3EBB" w:rsidR="004C7CCB" w:rsidRPr="00521C27" w:rsidRDefault="00AC6A28" w:rsidP="004C7CCB">
      <w:pPr>
        <w:rPr>
          <w:color w:val="FF0000"/>
          <w:lang w:eastAsia="en-US"/>
        </w:rPr>
      </w:pPr>
      <w:r w:rsidRPr="00521C27">
        <w:rPr>
          <w:color w:val="FF0000"/>
          <w:lang w:eastAsia="en-US"/>
        </w:rPr>
        <w:t>In the figure below</w:t>
      </w:r>
      <w:r w:rsidR="00F773B2" w:rsidRPr="00521C27">
        <w:rPr>
          <w:color w:val="FF0000"/>
          <w:lang w:eastAsia="en-US"/>
        </w:rPr>
        <w:t xml:space="preserve">, the dimensions of the </w:t>
      </w:r>
      <w:r w:rsidR="00A71EE5" w:rsidRPr="00521C27">
        <w:rPr>
          <w:color w:val="FF0000"/>
          <w:lang w:eastAsia="en-US"/>
        </w:rPr>
        <w:t>bracket are shown.</w:t>
      </w:r>
    </w:p>
    <w:p w14:paraId="20FEBDCA" w14:textId="073F5456" w:rsidR="003B2577" w:rsidRPr="003B2577" w:rsidRDefault="006005A4" w:rsidP="003B2577">
      <w:pPr>
        <w:jc w:val="center"/>
        <w:rPr>
          <w:lang w:eastAsia="en-US"/>
        </w:rPr>
      </w:pPr>
      <w:r>
        <w:rPr>
          <w:noProof/>
          <w:lang w:eastAsia="en-US"/>
        </w:rPr>
        <w:lastRenderedPageBreak/>
        <mc:AlternateContent>
          <mc:Choice Requires="wps">
            <w:drawing>
              <wp:anchor distT="0" distB="0" distL="114300" distR="114300" simplePos="0" relativeHeight="251658293" behindDoc="0" locked="0" layoutInCell="1" allowOverlap="1" wp14:anchorId="641A82D7" wp14:editId="7F10E396">
                <wp:simplePos x="0" y="0"/>
                <wp:positionH relativeFrom="margin">
                  <wp:posOffset>3390181</wp:posOffset>
                </wp:positionH>
                <wp:positionV relativeFrom="paragraph">
                  <wp:posOffset>1411557</wp:posOffset>
                </wp:positionV>
                <wp:extent cx="621102" cy="279400"/>
                <wp:effectExtent l="0" t="0" r="26670" b="25400"/>
                <wp:wrapNone/>
                <wp:docPr id="1260543999" name="Text Box 1260543999"/>
                <wp:cNvGraphicFramePr/>
                <a:graphic xmlns:a="http://schemas.openxmlformats.org/drawingml/2006/main">
                  <a:graphicData uri="http://schemas.microsoft.com/office/word/2010/wordprocessingShape">
                    <wps:wsp>
                      <wps:cNvSpPr txBox="1"/>
                      <wps:spPr>
                        <a:xfrm>
                          <a:off x="0" y="0"/>
                          <a:ext cx="621102"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31C8C682" w14:textId="77777777" w:rsidR="006005A4" w:rsidRDefault="006005A4" w:rsidP="006005A4">
                            <w:pPr>
                              <w:jc w:val="center"/>
                            </w:pPr>
                            <w:r>
                              <w:t>0.125”</w:t>
                            </w:r>
                          </w:p>
                          <w:p w14:paraId="7E7433DA" w14:textId="77777777" w:rsidR="006005A4" w:rsidRDefault="006005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82D7" id="Text Box 1260543999" o:spid="_x0000_s1035" type="#_x0000_t202" style="position:absolute;left:0;text-align:left;margin-left:266.95pt;margin-top:111.15pt;width:48.9pt;height:22pt;z-index:2516582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" fillcolor="white [3201]" strokecolor="black [3200]" strokeweight="1pt">
                <v:textbox>
                  <w:txbxContent>
                    <w:p w14:paraId="31C8C682" w14:textId="77777777" w:rsidR="006005A4" w:rsidRDefault="006005A4" w:rsidP="006005A4">
                      <w:pPr>
                        <w:jc w:val="center"/>
                      </w:pPr>
                      <w:r>
                        <w:t>0.125”</w:t>
                      </w:r>
                    </w:p>
                    <w:p w14:paraId="7E7433DA" w14:textId="77777777" w:rsidR="006005A4" w:rsidRDefault="006005A4"/>
                  </w:txbxContent>
                </v:textbox>
                <w10:wrap anchorx="margin"/>
              </v:shape>
            </w:pict>
          </mc:Fallback>
        </mc:AlternateContent>
      </w:r>
      <w:r>
        <w:rPr>
          <w:noProof/>
        </w:rPr>
        <mc:AlternateContent>
          <mc:Choice Requires="wps">
            <w:drawing>
              <wp:anchor distT="0" distB="0" distL="114300" distR="114300" simplePos="0" relativeHeight="251658276" behindDoc="0" locked="0" layoutInCell="1" allowOverlap="1" wp14:anchorId="152A2B67" wp14:editId="6A60ECA3">
                <wp:simplePos x="0" y="0"/>
                <wp:positionH relativeFrom="margin">
                  <wp:posOffset>2568687</wp:posOffset>
                </wp:positionH>
                <wp:positionV relativeFrom="paragraph">
                  <wp:posOffset>1652457</wp:posOffset>
                </wp:positionV>
                <wp:extent cx="67777" cy="86264"/>
                <wp:effectExtent l="0" t="0" r="27940" b="28575"/>
                <wp:wrapNone/>
                <wp:docPr id="413097143" name="Straight Connector 413097143"/>
                <wp:cNvGraphicFramePr/>
                <a:graphic xmlns:a="http://schemas.openxmlformats.org/drawingml/2006/main">
                  <a:graphicData uri="http://schemas.microsoft.com/office/word/2010/wordprocessingShape">
                    <wps:wsp>
                      <wps:cNvCnPr/>
                      <wps:spPr>
                        <a:xfrm flipH="1">
                          <a:off x="0" y="0"/>
                          <a:ext cx="67777" cy="862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A4AC9" id="Straight Connector 413097143" o:spid="_x0000_s1026" style="position:absolute;flip:x;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25pt,130.1pt" to="207.6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" strokecolor="black [3213]" strokeweight="1.5pt">
                <v:stroke joinstyle="miter"/>
                <w10:wrap anchorx="margin"/>
              </v:line>
            </w:pict>
          </mc:Fallback>
        </mc:AlternateContent>
      </w:r>
      <w:r>
        <w:rPr>
          <w:noProof/>
          <w:lang w:eastAsia="en-US"/>
        </w:rPr>
        <mc:AlternateContent>
          <mc:Choice Requires="wps">
            <w:drawing>
              <wp:anchor distT="0" distB="0" distL="114300" distR="114300" simplePos="0" relativeHeight="251658292" behindDoc="0" locked="0" layoutInCell="1" allowOverlap="1" wp14:anchorId="622BD6F6" wp14:editId="236320A7">
                <wp:simplePos x="0" y="0"/>
                <wp:positionH relativeFrom="margin">
                  <wp:posOffset>2325183</wp:posOffset>
                </wp:positionH>
                <wp:positionV relativeFrom="paragraph">
                  <wp:posOffset>1893832</wp:posOffset>
                </wp:positionV>
                <wp:extent cx="543464" cy="279400"/>
                <wp:effectExtent l="0" t="0" r="28575" b="25400"/>
                <wp:wrapNone/>
                <wp:docPr id="1919170935" name="Text Box 1919170935"/>
                <wp:cNvGraphicFramePr/>
                <a:graphic xmlns:a="http://schemas.openxmlformats.org/drawingml/2006/main">
                  <a:graphicData uri="http://schemas.microsoft.com/office/word/2010/wordprocessingShape">
                    <wps:wsp>
                      <wps:cNvSpPr txBox="1"/>
                      <wps:spPr>
                        <a:xfrm>
                          <a:off x="0" y="0"/>
                          <a:ext cx="543464"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185A19A5" w14:textId="77777777" w:rsidR="006005A4" w:rsidRDefault="006005A4" w:rsidP="006005A4">
                            <w:pPr>
                              <w:jc w:val="center"/>
                            </w:pPr>
                            <w:r>
                              <w:t>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D6F6" id="Text Box 1919170935" o:spid="_x0000_s1036" type="#_x0000_t202" style="position:absolute;left:0;text-align:left;margin-left:183.1pt;margin-top:149.1pt;width:42.8pt;height:22pt;z-index:251658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" fillcolor="white [3201]" strokecolor="black [3200]" strokeweight="1pt">
                <v:textbox>
                  <w:txbxContent>
                    <w:p w14:paraId="185A19A5" w14:textId="77777777" w:rsidR="006005A4" w:rsidRDefault="006005A4" w:rsidP="006005A4">
                      <w:pPr>
                        <w:jc w:val="center"/>
                      </w:pPr>
                      <w:r>
                        <w:t>0.25”</w:t>
                      </w:r>
                    </w:p>
                  </w:txbxContent>
                </v:textbox>
                <w10:wrap anchorx="margin"/>
              </v:shape>
            </w:pict>
          </mc:Fallback>
        </mc:AlternateContent>
      </w:r>
      <w:r>
        <w:rPr>
          <w:noProof/>
        </w:rPr>
        <mc:AlternateContent>
          <mc:Choice Requires="wps">
            <w:drawing>
              <wp:anchor distT="0" distB="0" distL="114300" distR="114300" simplePos="0" relativeHeight="251658277" behindDoc="0" locked="0" layoutInCell="1" allowOverlap="1" wp14:anchorId="063D0AB7" wp14:editId="2CE86EAD">
                <wp:simplePos x="0" y="0"/>
                <wp:positionH relativeFrom="margin">
                  <wp:posOffset>2769459</wp:posOffset>
                </wp:positionH>
                <wp:positionV relativeFrom="paragraph">
                  <wp:posOffset>1765711</wp:posOffset>
                </wp:positionV>
                <wp:extent cx="86264" cy="111868"/>
                <wp:effectExtent l="0" t="0" r="28575" b="21590"/>
                <wp:wrapNone/>
                <wp:docPr id="495970883" name="Straight Connector 495970883"/>
                <wp:cNvGraphicFramePr/>
                <a:graphic xmlns:a="http://schemas.openxmlformats.org/drawingml/2006/main">
                  <a:graphicData uri="http://schemas.microsoft.com/office/word/2010/wordprocessingShape">
                    <wps:wsp>
                      <wps:cNvCnPr/>
                      <wps:spPr>
                        <a:xfrm flipH="1">
                          <a:off x="0" y="0"/>
                          <a:ext cx="86264" cy="111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01F77" id="Straight Connector 495970883" o:spid="_x0000_s1026" style="position:absolute;flip:x;z-index:251658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05pt,139.05pt" to="224.85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658275" behindDoc="0" locked="0" layoutInCell="1" allowOverlap="1" wp14:anchorId="088A358B" wp14:editId="6BEAABAD">
                <wp:simplePos x="0" y="0"/>
                <wp:positionH relativeFrom="column">
                  <wp:posOffset>2610597</wp:posOffset>
                </wp:positionH>
                <wp:positionV relativeFrom="paragraph">
                  <wp:posOffset>1700568</wp:posOffset>
                </wp:positionV>
                <wp:extent cx="198408" cy="112144"/>
                <wp:effectExtent l="0" t="0" r="30480" b="21590"/>
                <wp:wrapNone/>
                <wp:docPr id="1311654568" name="Straight Connector 1311654568"/>
                <wp:cNvGraphicFramePr/>
                <a:graphic xmlns:a="http://schemas.openxmlformats.org/drawingml/2006/main">
                  <a:graphicData uri="http://schemas.microsoft.com/office/word/2010/wordprocessingShape">
                    <wps:wsp>
                      <wps:cNvCnPr/>
                      <wps:spPr>
                        <a:xfrm>
                          <a:off x="0" y="0"/>
                          <a:ext cx="198408" cy="1121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D81A6" id="Straight Connector 1311654568"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5pt,133.9pt" to="221.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" strokecolor="black [3213]" strokeweight="1.5pt">
                <v:stroke joinstyle="miter"/>
              </v:line>
            </w:pict>
          </mc:Fallback>
        </mc:AlternateContent>
      </w:r>
      <w:r>
        <w:rPr>
          <w:noProof/>
          <w:lang w:eastAsia="en-US"/>
        </w:rPr>
        <mc:AlternateContent>
          <mc:Choice Requires="wps">
            <w:drawing>
              <wp:anchor distT="0" distB="0" distL="114300" distR="114300" simplePos="0" relativeHeight="251658281" behindDoc="0" locked="0" layoutInCell="1" allowOverlap="1" wp14:anchorId="797E1066" wp14:editId="24C8FAF8">
                <wp:simplePos x="0" y="0"/>
                <wp:positionH relativeFrom="margin">
                  <wp:posOffset>2139974</wp:posOffset>
                </wp:positionH>
                <wp:positionV relativeFrom="paragraph">
                  <wp:posOffset>1212562</wp:posOffset>
                </wp:positionV>
                <wp:extent cx="353683" cy="279400"/>
                <wp:effectExtent l="0" t="0" r="27940" b="25400"/>
                <wp:wrapNone/>
                <wp:docPr id="335897300" name="Text Box 335897300"/>
                <wp:cNvGraphicFramePr/>
                <a:graphic xmlns:a="http://schemas.openxmlformats.org/drawingml/2006/main">
                  <a:graphicData uri="http://schemas.microsoft.com/office/word/2010/wordprocessingShape">
                    <wps:wsp>
                      <wps:cNvSpPr txBox="1"/>
                      <wps:spPr>
                        <a:xfrm>
                          <a:off x="0" y="0"/>
                          <a:ext cx="353683"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4CACDCEB" w14:textId="77777777" w:rsidR="00DA467E" w:rsidRDefault="006005A4" w:rsidP="00DA467E">
                            <w:pPr>
                              <w:jc w:val="center"/>
                            </w:pPr>
                            <w:r>
                              <w:t>1</w:t>
                            </w:r>
                            <w:r w:rsidR="00DA467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E1066" id="Text Box 335897300" o:spid="_x0000_s1037" type="#_x0000_t202" style="position:absolute;left:0;text-align:left;margin-left:168.5pt;margin-top:95.5pt;width:27.85pt;height:22pt;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" fillcolor="white [3201]" strokecolor="black [3200]" strokeweight="1pt">
                <v:textbox>
                  <w:txbxContent>
                    <w:p w14:paraId="4CACDCEB" w14:textId="77777777" w:rsidR="00DA467E" w:rsidRDefault="006005A4" w:rsidP="00DA467E">
                      <w:pPr>
                        <w:jc w:val="center"/>
                      </w:pPr>
                      <w:r>
                        <w:t>1</w:t>
                      </w:r>
                      <w:r w:rsidR="00DA467E">
                        <w:t>”</w:t>
                      </w:r>
                    </w:p>
                  </w:txbxContent>
                </v:textbox>
                <w10:wrap anchorx="margin"/>
              </v:shape>
            </w:pict>
          </mc:Fallback>
        </mc:AlternateContent>
      </w:r>
      <w:r w:rsidR="00DA467E">
        <w:rPr>
          <w:noProof/>
        </w:rPr>
        <mc:AlternateContent>
          <mc:Choice Requires="wps">
            <w:drawing>
              <wp:anchor distT="0" distB="0" distL="114300" distR="114300" simplePos="0" relativeHeight="251658280" behindDoc="0" locked="0" layoutInCell="1" allowOverlap="1" wp14:anchorId="25C457DE" wp14:editId="4D50BDF5">
                <wp:simplePos x="0" y="0"/>
                <wp:positionH relativeFrom="margin">
                  <wp:posOffset>3155726</wp:posOffset>
                </wp:positionH>
                <wp:positionV relativeFrom="paragraph">
                  <wp:posOffset>1601956</wp:posOffset>
                </wp:positionV>
                <wp:extent cx="138023" cy="34206"/>
                <wp:effectExtent l="0" t="0" r="14605" b="23495"/>
                <wp:wrapNone/>
                <wp:docPr id="769504265" name="Straight Connector 769504265"/>
                <wp:cNvGraphicFramePr/>
                <a:graphic xmlns:a="http://schemas.openxmlformats.org/drawingml/2006/main">
                  <a:graphicData uri="http://schemas.microsoft.com/office/word/2010/wordprocessingShape">
                    <wps:wsp>
                      <wps:cNvCnPr/>
                      <wps:spPr>
                        <a:xfrm flipH="1">
                          <a:off x="0" y="0"/>
                          <a:ext cx="138023" cy="342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C47A5" id="Straight Connector 769504265" o:spid="_x0000_s1026" style="position:absolute;flip:x;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5pt,126.15pt" to="259.3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" strokecolor="black [3213]" strokeweight="1.5pt">
                <v:stroke joinstyle="miter"/>
                <w10:wrap anchorx="margin"/>
              </v:line>
            </w:pict>
          </mc:Fallback>
        </mc:AlternateContent>
      </w:r>
      <w:r w:rsidR="006C16DC">
        <w:rPr>
          <w:noProof/>
        </w:rPr>
        <mc:AlternateContent>
          <mc:Choice Requires="wps">
            <w:drawing>
              <wp:anchor distT="0" distB="0" distL="114300" distR="114300" simplePos="0" relativeHeight="251658279" behindDoc="0" locked="0" layoutInCell="1" allowOverlap="1" wp14:anchorId="77594051" wp14:editId="2D942CE2">
                <wp:simplePos x="0" y="0"/>
                <wp:positionH relativeFrom="margin">
                  <wp:posOffset>3164952</wp:posOffset>
                </wp:positionH>
                <wp:positionV relativeFrom="paragraph">
                  <wp:posOffset>1347133</wp:posOffset>
                </wp:positionV>
                <wp:extent cx="129276" cy="43133"/>
                <wp:effectExtent l="0" t="0" r="23495" b="33655"/>
                <wp:wrapNone/>
                <wp:docPr id="1392176359" name="Straight Connector 1392176359"/>
                <wp:cNvGraphicFramePr/>
                <a:graphic xmlns:a="http://schemas.openxmlformats.org/drawingml/2006/main">
                  <a:graphicData uri="http://schemas.microsoft.com/office/word/2010/wordprocessingShape">
                    <wps:wsp>
                      <wps:cNvCnPr/>
                      <wps:spPr>
                        <a:xfrm flipH="1">
                          <a:off x="0" y="0"/>
                          <a:ext cx="129276" cy="431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5BC9" id="Straight Connector 1392176359" o:spid="_x0000_s1026" style="position:absolute;flip:x;z-index:2516582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2pt,106.05pt" to="259.4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" strokecolor="black [3213]" strokeweight="1.5pt">
                <v:stroke joinstyle="miter"/>
                <w10:wrap anchorx="margin"/>
              </v:line>
            </w:pict>
          </mc:Fallback>
        </mc:AlternateContent>
      </w:r>
      <w:r w:rsidR="006C16DC">
        <w:rPr>
          <w:noProof/>
        </w:rPr>
        <mc:AlternateContent>
          <mc:Choice Requires="wps">
            <w:drawing>
              <wp:anchor distT="0" distB="0" distL="114300" distR="114300" simplePos="0" relativeHeight="251658278" behindDoc="0" locked="0" layoutInCell="1" allowOverlap="1" wp14:anchorId="52344CEF" wp14:editId="288A9B84">
                <wp:simplePos x="0" y="0"/>
                <wp:positionH relativeFrom="column">
                  <wp:posOffset>3228788</wp:posOffset>
                </wp:positionH>
                <wp:positionV relativeFrom="paragraph">
                  <wp:posOffset>1365064</wp:posOffset>
                </wp:positionV>
                <wp:extent cx="8998" cy="232913"/>
                <wp:effectExtent l="0" t="0" r="29210" b="34290"/>
                <wp:wrapNone/>
                <wp:docPr id="2084909974" name="Straight Connector 2084909974"/>
                <wp:cNvGraphicFramePr/>
                <a:graphic xmlns:a="http://schemas.openxmlformats.org/drawingml/2006/main">
                  <a:graphicData uri="http://schemas.microsoft.com/office/word/2010/wordprocessingShape">
                    <wps:wsp>
                      <wps:cNvCnPr/>
                      <wps:spPr>
                        <a:xfrm>
                          <a:off x="0" y="0"/>
                          <a:ext cx="8998" cy="2329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49019" id="Straight Connector 2084909974" o:spid="_x0000_s1026" style="position:absolute;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07.5pt" to="254.9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" strokecolor="black [3213]" strokeweight="1.5pt">
                <v:stroke joinstyle="miter"/>
              </v:line>
            </w:pict>
          </mc:Fallback>
        </mc:AlternateContent>
      </w:r>
      <w:r w:rsidR="006C16DC">
        <w:rPr>
          <w:noProof/>
        </w:rPr>
        <mc:AlternateContent>
          <mc:Choice Requires="wps">
            <w:drawing>
              <wp:anchor distT="0" distB="0" distL="114300" distR="114300" simplePos="0" relativeHeight="251658274" behindDoc="0" locked="0" layoutInCell="1" allowOverlap="1" wp14:anchorId="7A34048D" wp14:editId="687CE061">
                <wp:simplePos x="0" y="0"/>
                <wp:positionH relativeFrom="margin">
                  <wp:posOffset>2477807</wp:posOffset>
                </wp:positionH>
                <wp:positionV relativeFrom="paragraph">
                  <wp:posOffset>1547084</wp:posOffset>
                </wp:positionV>
                <wp:extent cx="146026" cy="59917"/>
                <wp:effectExtent l="0" t="0" r="26035" b="35560"/>
                <wp:wrapNone/>
                <wp:docPr id="1380779166" name="Straight Connector 1380779166"/>
                <wp:cNvGraphicFramePr/>
                <a:graphic xmlns:a="http://schemas.openxmlformats.org/drawingml/2006/main">
                  <a:graphicData uri="http://schemas.microsoft.com/office/word/2010/wordprocessingShape">
                    <wps:wsp>
                      <wps:cNvCnPr/>
                      <wps:spPr>
                        <a:xfrm>
                          <a:off x="0" y="0"/>
                          <a:ext cx="146026" cy="599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2D36B" id="Straight Connector 1380779166" o:spid="_x0000_s1026" style="position:absolute;z-index:2516582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1pt,121.8pt" to="206.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" strokecolor="black [3213]" strokeweight="1.5pt">
                <v:stroke joinstyle="miter"/>
                <w10:wrap anchorx="margin"/>
              </v:line>
            </w:pict>
          </mc:Fallback>
        </mc:AlternateContent>
      </w:r>
      <w:r w:rsidR="006C16DC">
        <w:rPr>
          <w:noProof/>
        </w:rPr>
        <mc:AlternateContent>
          <mc:Choice Requires="wps">
            <w:drawing>
              <wp:anchor distT="0" distB="0" distL="114300" distR="114300" simplePos="0" relativeHeight="251658272" behindDoc="0" locked="0" layoutInCell="1" allowOverlap="1" wp14:anchorId="16836524" wp14:editId="19B8E9BE">
                <wp:simplePos x="0" y="0"/>
                <wp:positionH relativeFrom="column">
                  <wp:posOffset>2559423</wp:posOffset>
                </wp:positionH>
                <wp:positionV relativeFrom="paragraph">
                  <wp:posOffset>799354</wp:posOffset>
                </wp:positionV>
                <wp:extent cx="13447" cy="784412"/>
                <wp:effectExtent l="0" t="0" r="24765" b="34925"/>
                <wp:wrapNone/>
                <wp:docPr id="3433836" name="Straight Connector 3433836"/>
                <wp:cNvGraphicFramePr/>
                <a:graphic xmlns:a="http://schemas.openxmlformats.org/drawingml/2006/main">
                  <a:graphicData uri="http://schemas.microsoft.com/office/word/2010/wordprocessingShape">
                    <wps:wsp>
                      <wps:cNvCnPr/>
                      <wps:spPr>
                        <a:xfrm>
                          <a:off x="0" y="0"/>
                          <a:ext cx="13447" cy="7844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4DC02" id="Straight Connector 3433836" o:spid="_x0000_s1026" style="position:absolute;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5pt,62.95pt" to="202.6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" strokecolor="black [3213]" strokeweight="1.5pt">
                <v:stroke joinstyle="miter"/>
              </v:line>
            </w:pict>
          </mc:Fallback>
        </mc:AlternateContent>
      </w:r>
      <w:r w:rsidR="006C16DC">
        <w:rPr>
          <w:noProof/>
        </w:rPr>
        <mc:AlternateContent>
          <mc:Choice Requires="wps">
            <w:drawing>
              <wp:anchor distT="0" distB="0" distL="114300" distR="114300" simplePos="0" relativeHeight="251658273" behindDoc="0" locked="0" layoutInCell="1" allowOverlap="1" wp14:anchorId="08CB8B3F" wp14:editId="65EBE534">
                <wp:simplePos x="0" y="0"/>
                <wp:positionH relativeFrom="margin">
                  <wp:posOffset>2493034</wp:posOffset>
                </wp:positionH>
                <wp:positionV relativeFrom="paragraph">
                  <wp:posOffset>773646</wp:posOffset>
                </wp:positionV>
                <wp:extent cx="146026" cy="59917"/>
                <wp:effectExtent l="0" t="0" r="26035" b="35560"/>
                <wp:wrapNone/>
                <wp:docPr id="762645851" name="Straight Connector 762645851"/>
                <wp:cNvGraphicFramePr/>
                <a:graphic xmlns:a="http://schemas.openxmlformats.org/drawingml/2006/main">
                  <a:graphicData uri="http://schemas.microsoft.com/office/word/2010/wordprocessingShape">
                    <wps:wsp>
                      <wps:cNvCnPr/>
                      <wps:spPr>
                        <a:xfrm>
                          <a:off x="0" y="0"/>
                          <a:ext cx="146026" cy="599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3A7E0" id="Straight Connector 762645851" o:spid="_x0000_s1026" style="position:absolute;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3pt,60.9pt" to="207.8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" strokecolor="black [3213]" strokeweight="1.5pt">
                <v:stroke joinstyle="miter"/>
                <w10:wrap anchorx="margin"/>
              </v:line>
            </w:pict>
          </mc:Fallback>
        </mc:AlternateContent>
      </w:r>
      <w:r w:rsidR="003B2577">
        <w:rPr>
          <w:noProof/>
        </w:rPr>
        <w:drawing>
          <wp:inline distT="0" distB="0" distL="0" distR="0" wp14:anchorId="17F7D883" wp14:editId="083450FA">
            <wp:extent cx="1983740" cy="2237110"/>
            <wp:effectExtent l="0" t="0" r="0" b="0"/>
            <wp:docPr id="111181910" name="Picture 111181910" descr="A grey rectangular object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ey rectangular object with a hole in the midd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9182" cy="2254524"/>
                    </a:xfrm>
                    <a:prstGeom prst="rect">
                      <a:avLst/>
                    </a:prstGeom>
                    <a:noFill/>
                    <a:ln>
                      <a:noFill/>
                    </a:ln>
                  </pic:spPr>
                </pic:pic>
              </a:graphicData>
            </a:graphic>
          </wp:inline>
        </w:drawing>
      </w:r>
    </w:p>
    <w:p w14:paraId="00BD0528" w14:textId="58309152" w:rsidR="00196C76" w:rsidRPr="00C6360C" w:rsidRDefault="00196C76" w:rsidP="003B2577">
      <w:pPr>
        <w:jc w:val="center"/>
        <w:rPr>
          <w:b/>
          <w:bCs/>
          <w:lang w:eastAsia="en-US"/>
        </w:rPr>
      </w:pPr>
      <w:r w:rsidRPr="00482EC1">
        <w:rPr>
          <w:b/>
          <w:bCs/>
          <w:lang w:eastAsia="en-US"/>
        </w:rPr>
        <w:t>Figure 3</w:t>
      </w:r>
      <w:r w:rsidR="00482EC1" w:rsidRPr="00482EC1">
        <w:rPr>
          <w:b/>
          <w:bCs/>
          <w:lang w:eastAsia="en-US"/>
        </w:rPr>
        <w:t>.</w:t>
      </w:r>
      <w:r w:rsidRPr="00482EC1">
        <w:rPr>
          <w:b/>
          <w:bCs/>
          <w:lang w:eastAsia="en-US"/>
        </w:rPr>
        <w:t>3: Bracket</w:t>
      </w:r>
      <w:r w:rsidR="00C6360C">
        <w:rPr>
          <w:b/>
          <w:bCs/>
          <w:lang w:eastAsia="en-US"/>
        </w:rPr>
        <w:t xml:space="preserve"> Drawing</w:t>
      </w:r>
    </w:p>
    <w:p w14:paraId="46E06B17" w14:textId="77777777" w:rsidR="00075C05" w:rsidRPr="00C6360C" w:rsidRDefault="00075C05" w:rsidP="003B2577">
      <w:pPr>
        <w:jc w:val="center"/>
        <w:rPr>
          <w:b/>
          <w:bCs/>
          <w:lang w:eastAsia="en-US"/>
        </w:rPr>
      </w:pPr>
    </w:p>
    <w:p w14:paraId="587391DA" w14:textId="311D730A" w:rsidR="009C3C3E" w:rsidRPr="00521C27" w:rsidRDefault="00135010" w:rsidP="00781862">
      <w:pPr>
        <w:rPr>
          <w:color w:val="FF0000"/>
          <w:lang w:eastAsia="en-US"/>
        </w:rPr>
      </w:pPr>
      <w:r w:rsidRPr="00521C27">
        <w:rPr>
          <w:color w:val="FF0000"/>
          <w:lang w:eastAsia="en-US"/>
        </w:rPr>
        <w:t xml:space="preserve">To </w:t>
      </w:r>
      <w:r w:rsidR="00F00F45" w:rsidRPr="00521C27">
        <w:rPr>
          <w:color w:val="FF0000"/>
          <w:lang w:eastAsia="en-US"/>
        </w:rPr>
        <w:t xml:space="preserve">prevent the payload from slipping, thus damaging the furniture as well as the </w:t>
      </w:r>
      <w:r w:rsidR="00753E5F" w:rsidRPr="00521C27">
        <w:rPr>
          <w:color w:val="FF0000"/>
          <w:lang w:eastAsia="en-US"/>
        </w:rPr>
        <w:t xml:space="preserve">surrounding </w:t>
      </w:r>
      <w:r w:rsidR="00F00F45" w:rsidRPr="00521C27">
        <w:rPr>
          <w:color w:val="FF0000"/>
          <w:lang w:eastAsia="en-US"/>
        </w:rPr>
        <w:t>environment</w:t>
      </w:r>
      <w:r w:rsidR="00753E5F" w:rsidRPr="00521C27">
        <w:rPr>
          <w:color w:val="FF0000"/>
          <w:lang w:eastAsia="en-US"/>
        </w:rPr>
        <w:t xml:space="preserve"> [</w:t>
      </w:r>
      <w:r w:rsidR="00295D61" w:rsidRPr="00521C27">
        <w:rPr>
          <w:color w:val="FF0000"/>
          <w:lang w:eastAsia="en-US"/>
        </w:rPr>
        <w:t>2.</w:t>
      </w:r>
      <w:r w:rsidR="00152712" w:rsidRPr="00521C27">
        <w:rPr>
          <w:color w:val="FF0000"/>
          <w:lang w:eastAsia="en-US"/>
        </w:rPr>
        <w:t>3.2, 2.3.3]</w:t>
      </w:r>
      <w:r w:rsidR="003507AE" w:rsidRPr="00521C27">
        <w:rPr>
          <w:color w:val="FF0000"/>
          <w:lang w:eastAsia="en-US"/>
        </w:rPr>
        <w:t>, bracket</w:t>
      </w:r>
      <w:r w:rsidR="00864A95" w:rsidRPr="00521C27">
        <w:rPr>
          <w:color w:val="FF0000"/>
          <w:lang w:eastAsia="en-US"/>
        </w:rPr>
        <w:t>s</w:t>
      </w:r>
      <w:r w:rsidR="003507AE" w:rsidRPr="00521C27">
        <w:rPr>
          <w:color w:val="FF0000"/>
          <w:lang w:eastAsia="en-US"/>
        </w:rPr>
        <w:t xml:space="preserve"> are located along the edge of the platform to allow for straps to be applied to the payload.</w:t>
      </w:r>
    </w:p>
    <w:p w14:paraId="50FAA55B" w14:textId="4D3ED8EF" w:rsidR="00FE4093" w:rsidRPr="00521C27" w:rsidRDefault="00FE4093" w:rsidP="00FE4093">
      <w:pPr>
        <w:pStyle w:val="Heading3"/>
        <w:rPr>
          <w:color w:val="FF0000"/>
          <w:lang w:eastAsia="en-US"/>
        </w:rPr>
      </w:pPr>
      <w:bookmarkStart w:id="11" w:name="_Toc147697764"/>
      <w:r w:rsidRPr="00521C27">
        <w:rPr>
          <w:color w:val="FF0000"/>
          <w:lang w:eastAsia="en-US"/>
        </w:rPr>
        <w:t>3.</w:t>
      </w:r>
      <w:r w:rsidR="003E45EA" w:rsidRPr="00521C27">
        <w:rPr>
          <w:color w:val="FF0000"/>
          <w:lang w:eastAsia="en-US"/>
        </w:rPr>
        <w:t>1</w:t>
      </w:r>
      <w:r w:rsidRPr="00521C27">
        <w:rPr>
          <w:color w:val="FF0000"/>
          <w:lang w:eastAsia="en-US"/>
        </w:rPr>
        <w:t>.</w:t>
      </w:r>
      <w:r w:rsidR="00301762" w:rsidRPr="00521C27">
        <w:rPr>
          <w:color w:val="FF0000"/>
          <w:lang w:eastAsia="en-US"/>
        </w:rPr>
        <w:t>3</w:t>
      </w:r>
      <w:r w:rsidRPr="00521C27">
        <w:rPr>
          <w:color w:val="FF0000"/>
          <w:lang w:eastAsia="en-US"/>
        </w:rPr>
        <w:t xml:space="preserve"> </w:t>
      </w:r>
      <w:r w:rsidR="00126E3C" w:rsidRPr="00521C27">
        <w:rPr>
          <w:color w:val="FF0000"/>
          <w:lang w:eastAsia="en-US"/>
        </w:rPr>
        <w:tab/>
      </w:r>
      <w:r w:rsidR="00AA6F53" w:rsidRPr="00521C27">
        <w:rPr>
          <w:color w:val="FF0000"/>
          <w:lang w:eastAsia="en-US"/>
        </w:rPr>
        <w:t>Legs</w:t>
      </w:r>
      <w:bookmarkEnd w:id="11"/>
    </w:p>
    <w:p w14:paraId="294956DA" w14:textId="2A2FB914" w:rsidR="00E66642" w:rsidRPr="00521C27" w:rsidRDefault="00E66642" w:rsidP="00E66642">
      <w:pPr>
        <w:rPr>
          <w:color w:val="FF0000"/>
          <w:lang w:eastAsia="en-US"/>
        </w:rPr>
      </w:pPr>
      <w:r w:rsidRPr="00521C27">
        <w:rPr>
          <w:color w:val="FF0000"/>
          <w:lang w:eastAsia="en-US"/>
        </w:rPr>
        <w:t xml:space="preserve">In </w:t>
      </w:r>
      <w:r w:rsidR="00590E07" w:rsidRPr="00521C27">
        <w:rPr>
          <w:color w:val="FF0000"/>
          <w:lang w:eastAsia="en-US"/>
        </w:rPr>
        <w:t>the figure below, the dimensions of the robotic leg are shown.</w:t>
      </w:r>
    </w:p>
    <w:p w14:paraId="37E21669" w14:textId="445C824D" w:rsidR="003B2577" w:rsidRPr="003B2577" w:rsidRDefault="00E930E5" w:rsidP="0079013B">
      <w:pPr>
        <w:jc w:val="center"/>
        <w:rPr>
          <w:lang w:eastAsia="en-US"/>
        </w:rPr>
      </w:pPr>
      <w:r>
        <w:rPr>
          <w:noProof/>
          <w:lang w:eastAsia="en-US"/>
        </w:rPr>
        <mc:AlternateContent>
          <mc:Choice Requires="wps">
            <w:drawing>
              <wp:anchor distT="0" distB="0" distL="114300" distR="114300" simplePos="0" relativeHeight="251658269" behindDoc="0" locked="0" layoutInCell="1" allowOverlap="1" wp14:anchorId="329B400C" wp14:editId="4C674744">
                <wp:simplePos x="0" y="0"/>
                <wp:positionH relativeFrom="margin">
                  <wp:posOffset>2117634</wp:posOffset>
                </wp:positionH>
                <wp:positionV relativeFrom="paragraph">
                  <wp:posOffset>991546</wp:posOffset>
                </wp:positionV>
                <wp:extent cx="471196" cy="279400"/>
                <wp:effectExtent l="0" t="0" r="24130" b="25400"/>
                <wp:wrapNone/>
                <wp:docPr id="33" name="Text Box 33"/>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47F4B464" w14:textId="77777777" w:rsidR="00E930E5" w:rsidRDefault="00E930E5" w:rsidP="00E930E5">
                            <w:pPr>
                              <w:jc w:val="center"/>
                            </w:pPr>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400C" id="Text Box 33" o:spid="_x0000_s1038" type="#_x0000_t202" style="position:absolute;left:0;text-align:left;margin-left:166.75pt;margin-top:78.05pt;width:37.1pt;height:22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" fillcolor="white [3201]" strokecolor="black [3200]" strokeweight="1pt">
                <v:textbox>
                  <w:txbxContent>
                    <w:p w14:paraId="47F4B464" w14:textId="77777777" w:rsidR="00E930E5" w:rsidRDefault="00E930E5" w:rsidP="00E930E5">
                      <w:pPr>
                        <w:jc w:val="center"/>
                      </w:pPr>
                      <w:r>
                        <w:t>7.2””</w:t>
                      </w:r>
                    </w:p>
                  </w:txbxContent>
                </v:textbox>
                <w10:wrap anchorx="margin"/>
              </v:shape>
            </w:pict>
          </mc:Fallback>
        </mc:AlternateContent>
      </w:r>
      <w:r>
        <w:rPr>
          <w:noProof/>
          <w:lang w:eastAsia="en-US"/>
        </w:rPr>
        <mc:AlternateContent>
          <mc:Choice Requires="wps">
            <w:drawing>
              <wp:anchor distT="0" distB="0" distL="114300" distR="114300" simplePos="0" relativeHeight="251658270" behindDoc="0" locked="0" layoutInCell="1" allowOverlap="1" wp14:anchorId="071993E6" wp14:editId="314B63B7">
                <wp:simplePos x="0" y="0"/>
                <wp:positionH relativeFrom="margin">
                  <wp:posOffset>2321353</wp:posOffset>
                </wp:positionH>
                <wp:positionV relativeFrom="paragraph">
                  <wp:posOffset>1769098</wp:posOffset>
                </wp:positionV>
                <wp:extent cx="471196" cy="279400"/>
                <wp:effectExtent l="0" t="0" r="24130" b="25400"/>
                <wp:wrapNone/>
                <wp:docPr id="34" name="Text Box 34"/>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17B1AD24" w14:textId="77777777" w:rsidR="00E930E5" w:rsidRDefault="00E930E5" w:rsidP="00E930E5">
                            <w:pPr>
                              <w:jc w:val="center"/>
                            </w:pPr>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93E6" id="Text Box 34" o:spid="_x0000_s1039" type="#_x0000_t202" style="position:absolute;left:0;text-align:left;margin-left:182.8pt;margin-top:139.3pt;width:37.1pt;height:22pt;z-index:2516582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" fillcolor="white [3201]" strokecolor="black [3200]" strokeweight="1pt">
                <v:textbox>
                  <w:txbxContent>
                    <w:p w14:paraId="17B1AD24" w14:textId="77777777" w:rsidR="00E930E5" w:rsidRDefault="00E930E5" w:rsidP="00E930E5">
                      <w:pPr>
                        <w:jc w:val="center"/>
                      </w:pPr>
                      <w:r>
                        <w:t>7.2””</w:t>
                      </w:r>
                    </w:p>
                  </w:txbxContent>
                </v:textbox>
                <w10:wrap anchorx="margin"/>
              </v:shape>
            </w:pict>
          </mc:Fallback>
        </mc:AlternateContent>
      </w:r>
      <w:r>
        <w:rPr>
          <w:noProof/>
        </w:rPr>
        <mc:AlternateContent>
          <mc:Choice Requires="wps">
            <w:drawing>
              <wp:anchor distT="0" distB="0" distL="114300" distR="114300" simplePos="0" relativeHeight="251658268" behindDoc="0" locked="0" layoutInCell="1" allowOverlap="1" wp14:anchorId="4843D8FC" wp14:editId="25C4EB29">
                <wp:simplePos x="0" y="0"/>
                <wp:positionH relativeFrom="column">
                  <wp:posOffset>2839630</wp:posOffset>
                </wp:positionH>
                <wp:positionV relativeFrom="paragraph">
                  <wp:posOffset>2207532</wp:posOffset>
                </wp:positionV>
                <wp:extent cx="130175" cy="98425"/>
                <wp:effectExtent l="0" t="0" r="22225" b="34925"/>
                <wp:wrapNone/>
                <wp:docPr id="32" name="Straight Connector 32"/>
                <wp:cNvGraphicFramePr/>
                <a:graphic xmlns:a="http://schemas.openxmlformats.org/drawingml/2006/main">
                  <a:graphicData uri="http://schemas.microsoft.com/office/word/2010/wordprocessingShape">
                    <wps:wsp>
                      <wps:cNvCnPr/>
                      <wps:spPr>
                        <a:xfrm flipH="1">
                          <a:off x="0" y="0"/>
                          <a:ext cx="130175" cy="98425"/>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0D62C" id="Straight Connector 32" o:spid="_x0000_s1026" style="position:absolute;flip:x;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pt,173.8pt" to="233.85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658267" behindDoc="0" locked="0" layoutInCell="1" allowOverlap="1" wp14:anchorId="0E4A752D" wp14:editId="0E7E539F">
                <wp:simplePos x="0" y="0"/>
                <wp:positionH relativeFrom="column">
                  <wp:posOffset>2801348</wp:posOffset>
                </wp:positionH>
                <wp:positionV relativeFrom="paragraph">
                  <wp:posOffset>1415324</wp:posOffset>
                </wp:positionV>
                <wp:extent cx="130175" cy="97971"/>
                <wp:effectExtent l="0" t="0" r="22225" b="35560"/>
                <wp:wrapNone/>
                <wp:docPr id="30" name="Straight Connector 30"/>
                <wp:cNvGraphicFramePr/>
                <a:graphic xmlns:a="http://schemas.openxmlformats.org/drawingml/2006/main">
                  <a:graphicData uri="http://schemas.microsoft.com/office/word/2010/wordprocessingShape">
                    <wps:wsp>
                      <wps:cNvCnPr/>
                      <wps:spPr>
                        <a:xfrm flipH="1">
                          <a:off x="0" y="0"/>
                          <a:ext cx="130175" cy="97971"/>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37BE0" id="Straight Connector 30" o:spid="_x0000_s1026" style="position:absolute;flip:x;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pt,111.45pt" to="230.8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658266" behindDoc="0" locked="0" layoutInCell="1" allowOverlap="1" wp14:anchorId="62B562FD" wp14:editId="1F5AB86E">
                <wp:simplePos x="0" y="0"/>
                <wp:positionH relativeFrom="column">
                  <wp:posOffset>2883081</wp:posOffset>
                </wp:positionH>
                <wp:positionV relativeFrom="paragraph">
                  <wp:posOffset>1444716</wp:posOffset>
                </wp:positionV>
                <wp:extent cx="19958" cy="819331"/>
                <wp:effectExtent l="0" t="0" r="37465" b="19050"/>
                <wp:wrapNone/>
                <wp:docPr id="29" name="Straight Connector 29"/>
                <wp:cNvGraphicFramePr/>
                <a:graphic xmlns:a="http://schemas.openxmlformats.org/drawingml/2006/main">
                  <a:graphicData uri="http://schemas.microsoft.com/office/word/2010/wordprocessingShape">
                    <wps:wsp>
                      <wps:cNvCnPr/>
                      <wps:spPr>
                        <a:xfrm>
                          <a:off x="0" y="0"/>
                          <a:ext cx="19958" cy="819331"/>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E3B97" id="Straight Connector 29" o:spid="_x0000_s1026" style="position:absolute;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113.75pt" to="228.5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" strokecolor="black [3213]" strokeweight="1.5pt">
                <v:stroke joinstyle="miter"/>
              </v:line>
            </w:pict>
          </mc:Fallback>
        </mc:AlternateContent>
      </w:r>
      <w:r>
        <w:rPr>
          <w:noProof/>
        </w:rPr>
        <mc:AlternateContent>
          <mc:Choice Requires="wps">
            <w:drawing>
              <wp:anchor distT="0" distB="0" distL="114300" distR="114300" simplePos="0" relativeHeight="251658265" behindDoc="0" locked="0" layoutInCell="1" allowOverlap="1" wp14:anchorId="00A8C9A0" wp14:editId="76621A3E">
                <wp:simplePos x="0" y="0"/>
                <wp:positionH relativeFrom="column">
                  <wp:posOffset>2804160</wp:posOffset>
                </wp:positionH>
                <wp:positionV relativeFrom="paragraph">
                  <wp:posOffset>1368062</wp:posOffset>
                </wp:positionV>
                <wp:extent cx="130628" cy="98697"/>
                <wp:effectExtent l="0" t="0" r="22225" b="34925"/>
                <wp:wrapNone/>
                <wp:docPr id="28" name="Straight Connector 28"/>
                <wp:cNvGraphicFramePr/>
                <a:graphic xmlns:a="http://schemas.openxmlformats.org/drawingml/2006/main">
                  <a:graphicData uri="http://schemas.microsoft.com/office/word/2010/wordprocessingShape">
                    <wps:wsp>
                      <wps:cNvCnPr/>
                      <wps:spPr>
                        <a:xfrm flipH="1">
                          <a:off x="0" y="0"/>
                          <a:ext cx="130628" cy="9869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5066A" id="Straight Connector 28" o:spid="_x0000_s1026" style="position:absolute;flip:x;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07.7pt" to="231.1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" strokecolor="black [3213]" strokeweight="1.5pt">
                <v:stroke joinstyle="miter"/>
              </v:line>
            </w:pict>
          </mc:Fallback>
        </mc:AlternateContent>
      </w:r>
      <w:r>
        <w:rPr>
          <w:noProof/>
        </w:rPr>
        <mc:AlternateContent>
          <mc:Choice Requires="wps">
            <w:drawing>
              <wp:anchor distT="0" distB="0" distL="114300" distR="114300" simplePos="0" relativeHeight="251658264" behindDoc="0" locked="0" layoutInCell="1" allowOverlap="1" wp14:anchorId="345889B3" wp14:editId="2C95A4E6">
                <wp:simplePos x="0" y="0"/>
                <wp:positionH relativeFrom="column">
                  <wp:posOffset>2331629</wp:posOffset>
                </wp:positionH>
                <wp:positionV relativeFrom="paragraph">
                  <wp:posOffset>588464</wp:posOffset>
                </wp:positionV>
                <wp:extent cx="130628" cy="98697"/>
                <wp:effectExtent l="0" t="0" r="22225" b="34925"/>
                <wp:wrapNone/>
                <wp:docPr id="27" name="Straight Connector 27"/>
                <wp:cNvGraphicFramePr/>
                <a:graphic xmlns:a="http://schemas.openxmlformats.org/drawingml/2006/main">
                  <a:graphicData uri="http://schemas.microsoft.com/office/word/2010/wordprocessingShape">
                    <wps:wsp>
                      <wps:cNvCnPr/>
                      <wps:spPr>
                        <a:xfrm flipH="1">
                          <a:off x="0" y="0"/>
                          <a:ext cx="130628" cy="9869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C03BE" id="Straight Connector 27" o:spid="_x0000_s1026" style="position:absolute;flip:x;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46.35pt" to="193.9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" strokecolor="black [3213]" strokeweight="1.5pt">
                <v:stroke joinstyle="miter"/>
              </v:line>
            </w:pict>
          </mc:Fallback>
        </mc:AlternateContent>
      </w:r>
      <w:r w:rsidR="008C7594">
        <w:rPr>
          <w:noProof/>
        </w:rPr>
        <mc:AlternateContent>
          <mc:Choice Requires="wps">
            <w:drawing>
              <wp:anchor distT="0" distB="0" distL="114300" distR="114300" simplePos="0" relativeHeight="251658263" behindDoc="0" locked="0" layoutInCell="1" allowOverlap="1" wp14:anchorId="4B4DDCAA" wp14:editId="03E3E672">
                <wp:simplePos x="0" y="0"/>
                <wp:positionH relativeFrom="column">
                  <wp:posOffset>2406831</wp:posOffset>
                </wp:positionH>
                <wp:positionV relativeFrom="paragraph">
                  <wp:posOffset>631554</wp:posOffset>
                </wp:positionV>
                <wp:extent cx="476795" cy="773974"/>
                <wp:effectExtent l="0" t="0" r="19050" b="26670"/>
                <wp:wrapNone/>
                <wp:docPr id="25" name="Straight Connector 25"/>
                <wp:cNvGraphicFramePr/>
                <a:graphic xmlns:a="http://schemas.openxmlformats.org/drawingml/2006/main">
                  <a:graphicData uri="http://schemas.microsoft.com/office/word/2010/wordprocessingShape">
                    <wps:wsp>
                      <wps:cNvCnPr/>
                      <wps:spPr>
                        <a:xfrm>
                          <a:off x="0" y="0"/>
                          <a:ext cx="476795" cy="773974"/>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3F84C" id="Straight Connector 25" o:spid="_x0000_s1026" style="position:absolute;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49.75pt" to="227.0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" strokecolor="black [3213]" strokeweight="1.5pt">
                <v:stroke joinstyle="miter"/>
              </v:line>
            </w:pict>
          </mc:Fallback>
        </mc:AlternateContent>
      </w:r>
      <w:r w:rsidR="0079013B">
        <w:rPr>
          <w:noProof/>
        </w:rPr>
        <w:drawing>
          <wp:inline distT="0" distB="0" distL="0" distR="0" wp14:anchorId="531C3B35" wp14:editId="006AAF25">
            <wp:extent cx="1397635" cy="2734310"/>
            <wp:effectExtent l="0" t="0" r="0" b="8890"/>
            <wp:docPr id="2016607826" name="Picture 2016607826" descr="A grey metal arm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07826" name="Picture 15" descr="A grey metal arm with a white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635" cy="2734310"/>
                    </a:xfrm>
                    <a:prstGeom prst="rect">
                      <a:avLst/>
                    </a:prstGeom>
                    <a:noFill/>
                    <a:ln>
                      <a:noFill/>
                    </a:ln>
                  </pic:spPr>
                </pic:pic>
              </a:graphicData>
            </a:graphic>
          </wp:inline>
        </w:drawing>
      </w:r>
    </w:p>
    <w:p w14:paraId="5B71D8DA" w14:textId="5ECA534F" w:rsidR="009611E7" w:rsidRPr="00C6360C" w:rsidRDefault="00196C76" w:rsidP="0079013B">
      <w:pPr>
        <w:jc w:val="center"/>
        <w:rPr>
          <w:b/>
          <w:bCs/>
          <w:lang w:eastAsia="en-US"/>
        </w:rPr>
      </w:pPr>
      <w:r w:rsidRPr="00482EC1">
        <w:rPr>
          <w:b/>
          <w:bCs/>
          <w:lang w:eastAsia="en-US"/>
        </w:rPr>
        <w:t xml:space="preserve">Figure </w:t>
      </w:r>
      <w:r w:rsidR="00482EC1" w:rsidRPr="00482EC1">
        <w:rPr>
          <w:b/>
          <w:bCs/>
          <w:lang w:eastAsia="en-US"/>
        </w:rPr>
        <w:t>3.</w:t>
      </w:r>
      <w:r w:rsidRPr="00482EC1">
        <w:rPr>
          <w:b/>
          <w:bCs/>
          <w:lang w:eastAsia="en-US"/>
        </w:rPr>
        <w:t xml:space="preserve">4: </w:t>
      </w:r>
      <w:r w:rsidR="006C60AE" w:rsidRPr="00482EC1">
        <w:rPr>
          <w:b/>
          <w:bCs/>
          <w:lang w:eastAsia="en-US"/>
        </w:rPr>
        <w:t>Robotic Leg</w:t>
      </w:r>
      <w:r w:rsidR="00C6360C">
        <w:rPr>
          <w:b/>
          <w:bCs/>
          <w:lang w:eastAsia="en-US"/>
        </w:rPr>
        <w:t xml:space="preserve"> Drawing</w:t>
      </w:r>
    </w:p>
    <w:p w14:paraId="04447CCF" w14:textId="77777777" w:rsidR="00075C05" w:rsidRPr="00C6360C" w:rsidRDefault="00075C05" w:rsidP="0079013B">
      <w:pPr>
        <w:jc w:val="center"/>
        <w:rPr>
          <w:b/>
          <w:bCs/>
          <w:lang w:eastAsia="en-US"/>
        </w:rPr>
      </w:pPr>
    </w:p>
    <w:p w14:paraId="168E45EC" w14:textId="084C6F51" w:rsidR="000E5D19" w:rsidRPr="00521C27" w:rsidRDefault="009C3C3E" w:rsidP="00183C53">
      <w:pPr>
        <w:rPr>
          <w:rFonts w:cs="Times New Roman"/>
          <w:color w:val="FF0000"/>
          <w:lang w:eastAsia="en-US"/>
        </w:rPr>
      </w:pPr>
      <w:r w:rsidRPr="00521C27">
        <w:rPr>
          <w:rFonts w:cs="Times New Roman"/>
          <w:color w:val="FF0000"/>
          <w:lang w:eastAsia="en-US"/>
        </w:rPr>
        <w:t>In order to ascend the stairs [2.1.1]</w:t>
      </w:r>
      <w:r w:rsidR="00FB3AC8" w:rsidRPr="00521C27">
        <w:rPr>
          <w:rFonts w:cs="Times New Roman"/>
          <w:color w:val="FF0000"/>
          <w:lang w:eastAsia="en-US"/>
        </w:rPr>
        <w:t xml:space="preserve"> without modifying the surrounding </w:t>
      </w:r>
      <w:r w:rsidR="00FA7A50" w:rsidRPr="00521C27">
        <w:rPr>
          <w:rFonts w:cs="Times New Roman"/>
          <w:color w:val="FF0000"/>
          <w:lang w:eastAsia="en-US"/>
        </w:rPr>
        <w:t>environment [</w:t>
      </w:r>
      <w:r w:rsidR="004E7B1C" w:rsidRPr="00521C27">
        <w:rPr>
          <w:rFonts w:cs="Times New Roman"/>
          <w:color w:val="FF0000"/>
          <w:lang w:eastAsia="en-US"/>
        </w:rPr>
        <w:t>2.3.2]</w:t>
      </w:r>
      <w:r w:rsidR="00AE5E98" w:rsidRPr="00521C27">
        <w:rPr>
          <w:rFonts w:cs="Times New Roman"/>
          <w:color w:val="FF0000"/>
          <w:lang w:eastAsia="en-US"/>
        </w:rPr>
        <w:t>, the system will utilize a set of legs</w:t>
      </w:r>
      <w:r w:rsidR="00316D11" w:rsidRPr="00521C27">
        <w:rPr>
          <w:rFonts w:cs="Times New Roman"/>
          <w:color w:val="FF0000"/>
          <w:lang w:eastAsia="en-US"/>
        </w:rPr>
        <w:t xml:space="preserve"> for locomotion. The front and back pairs of legs </w:t>
      </w:r>
      <w:r w:rsidR="00921013" w:rsidRPr="00521C27">
        <w:rPr>
          <w:rFonts w:cs="Times New Roman"/>
          <w:color w:val="FF0000"/>
          <w:lang w:eastAsia="en-US"/>
        </w:rPr>
        <w:t xml:space="preserve">each have 3 degrees of freedom, </w:t>
      </w:r>
      <w:r w:rsidR="004A36F8" w:rsidRPr="00521C27">
        <w:rPr>
          <w:rFonts w:cs="Times New Roman"/>
          <w:color w:val="FF0000"/>
          <w:lang w:eastAsia="en-US"/>
        </w:rPr>
        <w:t xml:space="preserve">with a </w:t>
      </w:r>
      <w:r w:rsidR="006526B1" w:rsidRPr="00521C27">
        <w:rPr>
          <w:rFonts w:cs="Times New Roman"/>
          <w:color w:val="FF0000"/>
          <w:lang w:eastAsia="en-US"/>
        </w:rPr>
        <w:t xml:space="preserve">2 degree of freedom </w:t>
      </w:r>
      <w:r w:rsidR="00E15411" w:rsidRPr="00521C27">
        <w:rPr>
          <w:rFonts w:cs="Times New Roman"/>
          <w:color w:val="FF0000"/>
          <w:lang w:eastAsia="en-US"/>
        </w:rPr>
        <w:t xml:space="preserve">shoulder as well as a </w:t>
      </w:r>
      <w:r w:rsidR="002F2627" w:rsidRPr="00521C27">
        <w:rPr>
          <w:rFonts w:cs="Times New Roman"/>
          <w:color w:val="FF0000"/>
          <w:lang w:eastAsia="en-US"/>
        </w:rPr>
        <w:t xml:space="preserve">1 degree of freedom elbow provide the majority of the force required to ascend the stairs. </w:t>
      </w:r>
      <w:r w:rsidR="00F4658F" w:rsidRPr="00521C27">
        <w:rPr>
          <w:rFonts w:cs="Times New Roman"/>
          <w:color w:val="FF0000"/>
          <w:lang w:eastAsia="en-US"/>
        </w:rPr>
        <w:t>Providing stability [2.3.2</w:t>
      </w:r>
      <w:r w:rsidR="007E7D64" w:rsidRPr="00521C27">
        <w:rPr>
          <w:rFonts w:cs="Times New Roman"/>
          <w:color w:val="FF0000"/>
          <w:lang w:eastAsia="en-US"/>
        </w:rPr>
        <w:t>, 2.3.3</w:t>
      </w:r>
      <w:r w:rsidR="00F4658F" w:rsidRPr="00521C27">
        <w:rPr>
          <w:rFonts w:cs="Times New Roman"/>
          <w:color w:val="FF0000"/>
          <w:lang w:eastAsia="en-US"/>
        </w:rPr>
        <w:t>] rather than climbing force</w:t>
      </w:r>
      <w:r w:rsidR="00E635CF" w:rsidRPr="00521C27">
        <w:rPr>
          <w:rFonts w:cs="Times New Roman"/>
          <w:color w:val="FF0000"/>
          <w:lang w:eastAsia="en-US"/>
        </w:rPr>
        <w:t>, t</w:t>
      </w:r>
      <w:r w:rsidR="002F2627" w:rsidRPr="00521C27">
        <w:rPr>
          <w:rFonts w:cs="Times New Roman"/>
          <w:color w:val="FF0000"/>
          <w:lang w:eastAsia="en-US"/>
        </w:rPr>
        <w:t>he pair of central legs have 2 degrees of freedom</w:t>
      </w:r>
      <w:r w:rsidR="00BD2030" w:rsidRPr="00521C27">
        <w:rPr>
          <w:rFonts w:cs="Times New Roman"/>
          <w:color w:val="FF0000"/>
          <w:lang w:eastAsia="en-US"/>
        </w:rPr>
        <w:t xml:space="preserve"> each, with a 1 degree of freedom shoulder and elbow</w:t>
      </w:r>
      <w:r w:rsidR="00DF3D06" w:rsidRPr="00521C27">
        <w:rPr>
          <w:rFonts w:cs="Times New Roman"/>
          <w:color w:val="FF0000"/>
          <w:lang w:eastAsia="en-US"/>
        </w:rPr>
        <w:t xml:space="preserve">. </w:t>
      </w:r>
      <w:r w:rsidR="00E635CF" w:rsidRPr="00521C27">
        <w:rPr>
          <w:rFonts w:cs="Times New Roman"/>
          <w:color w:val="FF0000"/>
          <w:lang w:eastAsia="en-US"/>
        </w:rPr>
        <w:t>Additionally, to prevent damage to the stairwell flooring [2.</w:t>
      </w:r>
      <w:r w:rsidR="003B7172" w:rsidRPr="00521C27">
        <w:rPr>
          <w:rFonts w:cs="Times New Roman"/>
          <w:color w:val="FF0000"/>
          <w:lang w:eastAsia="en-US"/>
        </w:rPr>
        <w:t>3.2</w:t>
      </w:r>
      <w:r w:rsidR="004B29B5" w:rsidRPr="00521C27">
        <w:rPr>
          <w:rFonts w:cs="Times New Roman"/>
          <w:color w:val="FF0000"/>
          <w:lang w:eastAsia="en-US"/>
        </w:rPr>
        <w:t>]</w:t>
      </w:r>
      <w:r w:rsidR="003B7172" w:rsidRPr="00521C27">
        <w:rPr>
          <w:rFonts w:cs="Times New Roman"/>
          <w:color w:val="FF0000"/>
          <w:lang w:eastAsia="en-US"/>
        </w:rPr>
        <w:t xml:space="preserve"> each leg has a semicircular </w:t>
      </w:r>
      <w:r w:rsidR="007166C1" w:rsidRPr="00521C27">
        <w:rPr>
          <w:rFonts w:cs="Times New Roman"/>
          <w:color w:val="FF0000"/>
          <w:lang w:eastAsia="en-US"/>
        </w:rPr>
        <w:t>rubber</w:t>
      </w:r>
      <w:r w:rsidR="003B7172" w:rsidRPr="00521C27">
        <w:rPr>
          <w:rFonts w:cs="Times New Roman"/>
          <w:color w:val="FF0000"/>
          <w:lang w:eastAsia="en-US"/>
        </w:rPr>
        <w:t xml:space="preserve"> foot</w:t>
      </w:r>
      <w:r w:rsidR="007166C1" w:rsidRPr="00521C27">
        <w:rPr>
          <w:rFonts w:cs="Times New Roman"/>
          <w:color w:val="FF0000"/>
          <w:lang w:eastAsia="en-US"/>
        </w:rPr>
        <w:t>.</w:t>
      </w:r>
    </w:p>
    <w:p w14:paraId="161E1551" w14:textId="60F1DB27" w:rsidR="00AA6F53" w:rsidRPr="00521C27" w:rsidRDefault="00AA6F53" w:rsidP="00AA6F53">
      <w:pPr>
        <w:rPr>
          <w:rFonts w:cs="Times New Roman"/>
          <w:color w:val="FF0000"/>
          <w:lang w:eastAsia="en-US"/>
        </w:rPr>
      </w:pPr>
    </w:p>
    <w:p w14:paraId="20064542" w14:textId="3B045B67" w:rsidR="00643F31" w:rsidRPr="00521C27" w:rsidRDefault="00AA6F53" w:rsidP="001E320B">
      <w:pPr>
        <w:pStyle w:val="Heading3"/>
        <w:rPr>
          <w:color w:val="FF0000"/>
          <w:lang w:eastAsia="en-US"/>
        </w:rPr>
      </w:pPr>
      <w:bookmarkStart w:id="12" w:name="_Toc147697765"/>
      <w:r w:rsidRPr="00521C27">
        <w:rPr>
          <w:color w:val="FF0000"/>
          <w:lang w:eastAsia="en-US"/>
        </w:rPr>
        <w:lastRenderedPageBreak/>
        <w:t>3.1.4</w:t>
      </w:r>
      <w:r w:rsidRPr="00521C27">
        <w:rPr>
          <w:color w:val="FF0000"/>
          <w:lang w:eastAsia="en-US"/>
        </w:rPr>
        <w:tab/>
        <w:t>Electronics</w:t>
      </w:r>
      <w:bookmarkEnd w:id="12"/>
    </w:p>
    <w:p w14:paraId="20171FE6" w14:textId="2013D999" w:rsidR="00F55929" w:rsidRPr="00521C27" w:rsidRDefault="00F55929" w:rsidP="00F55929">
      <w:pPr>
        <w:rPr>
          <w:color w:val="FF0000"/>
          <w:lang w:eastAsia="en-US"/>
        </w:rPr>
      </w:pPr>
      <w:r w:rsidRPr="00521C27">
        <w:rPr>
          <w:color w:val="FF0000"/>
          <w:lang w:eastAsia="en-US"/>
        </w:rPr>
        <w:t>In the figure below, the dimensions of the electronics bay</w:t>
      </w:r>
      <w:r w:rsidR="008D47D9" w:rsidRPr="00521C27">
        <w:rPr>
          <w:color w:val="FF0000"/>
          <w:lang w:eastAsia="en-US"/>
        </w:rPr>
        <w:t xml:space="preserve"> are shown.</w:t>
      </w:r>
    </w:p>
    <w:p w14:paraId="5DBCF8C6" w14:textId="22D3DCC9" w:rsidR="00C17620" w:rsidRPr="00C17620" w:rsidRDefault="007D606C" w:rsidP="00C17620">
      <w:pPr>
        <w:jc w:val="center"/>
        <w:rPr>
          <w:lang w:eastAsia="en-US"/>
        </w:rPr>
      </w:pPr>
      <w:r>
        <w:rPr>
          <w:noProof/>
        </w:rPr>
        <mc:AlternateContent>
          <mc:Choice Requires="wps">
            <w:drawing>
              <wp:anchor distT="0" distB="0" distL="114300" distR="114300" simplePos="0" relativeHeight="251658294" behindDoc="0" locked="0" layoutInCell="1" allowOverlap="1" wp14:anchorId="34C9DEF1" wp14:editId="06DA0A46">
                <wp:simplePos x="0" y="0"/>
                <wp:positionH relativeFrom="column">
                  <wp:posOffset>2774504</wp:posOffset>
                </wp:positionH>
                <wp:positionV relativeFrom="paragraph">
                  <wp:posOffset>1608985</wp:posOffset>
                </wp:positionV>
                <wp:extent cx="64235" cy="193135"/>
                <wp:effectExtent l="0" t="0" r="31115" b="35560"/>
                <wp:wrapNone/>
                <wp:docPr id="52" name="Straight Connector 52"/>
                <wp:cNvGraphicFramePr/>
                <a:graphic xmlns:a="http://schemas.openxmlformats.org/drawingml/2006/main">
                  <a:graphicData uri="http://schemas.microsoft.com/office/word/2010/wordprocessingShape">
                    <wps:wsp>
                      <wps:cNvCnPr/>
                      <wps:spPr>
                        <a:xfrm flipH="1">
                          <a:off x="0" y="0"/>
                          <a:ext cx="64235" cy="193135"/>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4DF48" id="Straight Connector 52" o:spid="_x0000_s1026" style="position:absolute;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5pt,126.7pt" to="223.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" strokecolor="black [3213]" strokeweight="1.5pt">
                <v:stroke joinstyle="miter"/>
              </v:line>
            </w:pict>
          </mc:Fallback>
        </mc:AlternateContent>
      </w:r>
      <w:r w:rsidR="00DA2D0B">
        <w:rPr>
          <w:noProof/>
        </w:rPr>
        <mc:AlternateContent>
          <mc:Choice Requires="wps">
            <w:drawing>
              <wp:anchor distT="0" distB="0" distL="114300" distR="114300" simplePos="0" relativeHeight="251658282" behindDoc="0" locked="0" layoutInCell="1" allowOverlap="1" wp14:anchorId="65D2E2C4" wp14:editId="75C8DCCB">
                <wp:simplePos x="0" y="0"/>
                <wp:positionH relativeFrom="column">
                  <wp:posOffset>2188179</wp:posOffset>
                </wp:positionH>
                <wp:positionV relativeFrom="paragraph">
                  <wp:posOffset>1315720</wp:posOffset>
                </wp:positionV>
                <wp:extent cx="64235" cy="193135"/>
                <wp:effectExtent l="0" t="0" r="31115" b="35560"/>
                <wp:wrapNone/>
                <wp:docPr id="38" name="Straight Connector 38"/>
                <wp:cNvGraphicFramePr/>
                <a:graphic xmlns:a="http://schemas.openxmlformats.org/drawingml/2006/main">
                  <a:graphicData uri="http://schemas.microsoft.com/office/word/2010/wordprocessingShape">
                    <wps:wsp>
                      <wps:cNvCnPr/>
                      <wps:spPr>
                        <a:xfrm flipH="1">
                          <a:off x="0" y="0"/>
                          <a:ext cx="64235" cy="193135"/>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46A8" id="Straight Connector 38" o:spid="_x0000_s1026" style="position:absolute;flip:x;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pt,103.6pt" to="177.3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" strokecolor="black [3213]" strokeweight="1.5pt">
                <v:stroke joinstyle="miter"/>
              </v:line>
            </w:pict>
          </mc:Fallback>
        </mc:AlternateContent>
      </w:r>
      <w:r w:rsidR="00DA2D0B">
        <w:rPr>
          <w:noProof/>
        </w:rPr>
        <mc:AlternateContent>
          <mc:Choice Requires="wps">
            <w:drawing>
              <wp:anchor distT="0" distB="0" distL="114300" distR="114300" simplePos="0" relativeHeight="251658271" behindDoc="0" locked="0" layoutInCell="1" allowOverlap="1" wp14:anchorId="0E4982E5" wp14:editId="35CB4EE2">
                <wp:simplePos x="0" y="0"/>
                <wp:positionH relativeFrom="column">
                  <wp:posOffset>2233101</wp:posOffset>
                </wp:positionH>
                <wp:positionV relativeFrom="paragraph">
                  <wp:posOffset>1407937</wp:posOffset>
                </wp:positionV>
                <wp:extent cx="554827" cy="320423"/>
                <wp:effectExtent l="0" t="0" r="36195" b="22860"/>
                <wp:wrapNone/>
                <wp:docPr id="35" name="Straight Connector 35"/>
                <wp:cNvGraphicFramePr/>
                <a:graphic xmlns:a="http://schemas.openxmlformats.org/drawingml/2006/main">
                  <a:graphicData uri="http://schemas.microsoft.com/office/word/2010/wordprocessingShape">
                    <wps:wsp>
                      <wps:cNvCnPr/>
                      <wps:spPr>
                        <a:xfrm>
                          <a:off x="0" y="0"/>
                          <a:ext cx="554827" cy="320423"/>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3365A" id="Straight Connector 35" o:spid="_x0000_s1026" style="position:absolute;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5pt,110.85pt" to="219.55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" strokecolor="black [3213]" strokeweight="1.5pt">
                <v:stroke joinstyle="miter"/>
              </v:line>
            </w:pict>
          </mc:Fallback>
        </mc:AlternateContent>
      </w:r>
      <w:r w:rsidR="0081546D">
        <w:rPr>
          <w:noProof/>
          <w:lang w:eastAsia="en-US"/>
        </w:rPr>
        <mc:AlternateContent>
          <mc:Choice Requires="wps">
            <w:drawing>
              <wp:anchor distT="0" distB="0" distL="114300" distR="114300" simplePos="0" relativeHeight="251658291" behindDoc="0" locked="0" layoutInCell="1" allowOverlap="1" wp14:anchorId="5F2BAF8D" wp14:editId="3E7A9484">
                <wp:simplePos x="0" y="0"/>
                <wp:positionH relativeFrom="margin">
                  <wp:posOffset>3896832</wp:posOffset>
                </wp:positionH>
                <wp:positionV relativeFrom="paragraph">
                  <wp:posOffset>762703</wp:posOffset>
                </wp:positionV>
                <wp:extent cx="471196" cy="279400"/>
                <wp:effectExtent l="0" t="0" r="24130" b="25400"/>
                <wp:wrapNone/>
                <wp:docPr id="48" name="Text Box 48"/>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672179D4" w14:textId="77777777" w:rsidR="0081546D" w:rsidRDefault="0081546D" w:rsidP="0081546D">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BAF8D" id="Text Box 48" o:spid="_x0000_s1040" type="#_x0000_t202" style="position:absolute;left:0;text-align:left;margin-left:306.85pt;margin-top:60.05pt;width:37.1pt;height:22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" fillcolor="white [3201]" strokecolor="black [3200]" strokeweight="1pt">
                <v:textbox>
                  <w:txbxContent>
                    <w:p w14:paraId="672179D4" w14:textId="77777777" w:rsidR="0081546D" w:rsidRDefault="0081546D" w:rsidP="0081546D">
                      <w:pPr>
                        <w:jc w:val="center"/>
                      </w:pPr>
                      <w:r>
                        <w:t>3”</w:t>
                      </w:r>
                    </w:p>
                  </w:txbxContent>
                </v:textbox>
                <w10:wrap anchorx="margin"/>
              </v:shape>
            </w:pict>
          </mc:Fallback>
        </mc:AlternateContent>
      </w:r>
      <w:r w:rsidR="0081546D">
        <w:rPr>
          <w:noProof/>
        </w:rPr>
        <mc:AlternateContent>
          <mc:Choice Requires="wps">
            <w:drawing>
              <wp:anchor distT="0" distB="0" distL="114300" distR="114300" simplePos="0" relativeHeight="251658290" behindDoc="0" locked="0" layoutInCell="1" allowOverlap="1" wp14:anchorId="3E60712A" wp14:editId="7075B4A3">
                <wp:simplePos x="0" y="0"/>
                <wp:positionH relativeFrom="column">
                  <wp:posOffset>3655081</wp:posOffset>
                </wp:positionH>
                <wp:positionV relativeFrom="paragraph">
                  <wp:posOffset>1166962</wp:posOffset>
                </wp:positionV>
                <wp:extent cx="143573"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143573" cy="0"/>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A2101" id="Straight Connector 47" o:spid="_x0000_s1026" style="position:absolute;flip:y;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pt,91.9pt" to="299.1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" strokecolor="black [3213]" strokeweight="1.5pt">
                <v:stroke joinstyle="miter"/>
              </v:line>
            </w:pict>
          </mc:Fallback>
        </mc:AlternateContent>
      </w:r>
      <w:r w:rsidR="0081546D">
        <w:rPr>
          <w:noProof/>
        </w:rPr>
        <mc:AlternateContent>
          <mc:Choice Requires="wps">
            <w:drawing>
              <wp:anchor distT="0" distB="0" distL="114300" distR="114300" simplePos="0" relativeHeight="251658289" behindDoc="0" locked="0" layoutInCell="1" allowOverlap="1" wp14:anchorId="32897B1C" wp14:editId="6E9FB697">
                <wp:simplePos x="0" y="0"/>
                <wp:positionH relativeFrom="column">
                  <wp:posOffset>3656965</wp:posOffset>
                </wp:positionH>
                <wp:positionV relativeFrom="paragraph">
                  <wp:posOffset>688944</wp:posOffset>
                </wp:positionV>
                <wp:extent cx="143573"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143573" cy="0"/>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64FFE" id="Straight Connector 46" o:spid="_x0000_s1026" style="position:absolute;flip:y;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54.25pt" to="299.2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" strokecolor="black [3213]" strokeweight="1.5pt">
                <v:stroke joinstyle="miter"/>
              </v:line>
            </w:pict>
          </mc:Fallback>
        </mc:AlternateContent>
      </w:r>
      <w:r w:rsidR="0081546D">
        <w:rPr>
          <w:noProof/>
        </w:rPr>
        <mc:AlternateContent>
          <mc:Choice Requires="wps">
            <w:drawing>
              <wp:anchor distT="0" distB="0" distL="114300" distR="114300" simplePos="0" relativeHeight="251658288" behindDoc="0" locked="0" layoutInCell="1" allowOverlap="1" wp14:anchorId="1A31F57D" wp14:editId="002CB5EC">
                <wp:simplePos x="0" y="0"/>
                <wp:positionH relativeFrom="column">
                  <wp:posOffset>3717778</wp:posOffset>
                </wp:positionH>
                <wp:positionV relativeFrom="paragraph">
                  <wp:posOffset>697408</wp:posOffset>
                </wp:positionV>
                <wp:extent cx="0" cy="453421"/>
                <wp:effectExtent l="0" t="0" r="38100" b="22860"/>
                <wp:wrapNone/>
                <wp:docPr id="45" name="Straight Connector 45"/>
                <wp:cNvGraphicFramePr/>
                <a:graphic xmlns:a="http://schemas.openxmlformats.org/drawingml/2006/main">
                  <a:graphicData uri="http://schemas.microsoft.com/office/word/2010/wordprocessingShape">
                    <wps:wsp>
                      <wps:cNvCnPr/>
                      <wps:spPr>
                        <a:xfrm>
                          <a:off x="0" y="0"/>
                          <a:ext cx="0" cy="453421"/>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58D2" id="Straight Connector 45" o:spid="_x0000_s1026" style="position:absolute;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5pt,54.9pt" to="292.7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" strokecolor="black [3213]" strokeweight="1.5pt">
                <v:stroke joinstyle="miter"/>
              </v:line>
            </w:pict>
          </mc:Fallback>
        </mc:AlternateContent>
      </w:r>
      <w:r w:rsidR="0081546D">
        <w:rPr>
          <w:noProof/>
          <w:lang w:eastAsia="en-US"/>
        </w:rPr>
        <mc:AlternateContent>
          <mc:Choice Requires="wps">
            <w:drawing>
              <wp:anchor distT="0" distB="0" distL="114300" distR="114300" simplePos="0" relativeHeight="251658283" behindDoc="0" locked="0" layoutInCell="1" allowOverlap="1" wp14:anchorId="2437AD5F" wp14:editId="4DC2FC36">
                <wp:simplePos x="0" y="0"/>
                <wp:positionH relativeFrom="margin">
                  <wp:posOffset>1616448</wp:posOffset>
                </wp:positionH>
                <wp:positionV relativeFrom="paragraph">
                  <wp:posOffset>1327843</wp:posOffset>
                </wp:positionV>
                <wp:extent cx="471196" cy="279400"/>
                <wp:effectExtent l="0" t="0" r="24130" b="25400"/>
                <wp:wrapNone/>
                <wp:docPr id="39" name="Text Box 39"/>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49F2A1D7" w14:textId="77777777" w:rsidR="001A0BC6" w:rsidRDefault="001A0BC6" w:rsidP="001A0BC6">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AD5F" id="Text Box 39" o:spid="_x0000_s1041" type="#_x0000_t202" style="position:absolute;left:0;text-align:left;margin-left:127.3pt;margin-top:104.55pt;width:37.1pt;height:22pt;z-index:2516582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" fillcolor="white [3201]" strokecolor="black [3200]" strokeweight="1pt">
                <v:textbox>
                  <w:txbxContent>
                    <w:p w14:paraId="49F2A1D7" w14:textId="77777777" w:rsidR="001A0BC6" w:rsidRDefault="001A0BC6" w:rsidP="001A0BC6">
                      <w:pPr>
                        <w:jc w:val="center"/>
                      </w:pPr>
                      <w:r>
                        <w:t>4”</w:t>
                      </w:r>
                    </w:p>
                  </w:txbxContent>
                </v:textbox>
                <w10:wrap anchorx="margin"/>
              </v:shape>
            </w:pict>
          </mc:Fallback>
        </mc:AlternateContent>
      </w:r>
      <w:r w:rsidR="001A0BC6">
        <w:rPr>
          <w:noProof/>
          <w:lang w:eastAsia="en-US"/>
        </w:rPr>
        <mc:AlternateContent>
          <mc:Choice Requires="wps">
            <w:drawing>
              <wp:anchor distT="0" distB="0" distL="114300" distR="114300" simplePos="0" relativeHeight="251658287" behindDoc="0" locked="0" layoutInCell="1" allowOverlap="1" wp14:anchorId="30FF3A95" wp14:editId="7652A1F6">
                <wp:simplePos x="0" y="0"/>
                <wp:positionH relativeFrom="margin">
                  <wp:posOffset>1973523</wp:posOffset>
                </wp:positionH>
                <wp:positionV relativeFrom="paragraph">
                  <wp:posOffset>543806</wp:posOffset>
                </wp:positionV>
                <wp:extent cx="471196" cy="27940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32B7C0EA" w14:textId="77777777" w:rsidR="001A0BC6" w:rsidRDefault="001A0BC6" w:rsidP="001A0BC6">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F3A95" id="Text Box 44" o:spid="_x0000_s1042" type="#_x0000_t202" style="position:absolute;left:0;text-align:left;margin-left:155.4pt;margin-top:42.8pt;width:37.1pt;height:22pt;z-index:251658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" fillcolor="white [3201]" strokecolor="black [3200]" strokeweight="1pt">
                <v:textbox>
                  <w:txbxContent>
                    <w:p w14:paraId="32B7C0EA" w14:textId="77777777" w:rsidR="001A0BC6" w:rsidRDefault="001A0BC6" w:rsidP="001A0BC6">
                      <w:pPr>
                        <w:jc w:val="center"/>
                      </w:pPr>
                      <w:r>
                        <w:t>6”</w:t>
                      </w:r>
                    </w:p>
                  </w:txbxContent>
                </v:textbox>
                <w10:wrap anchorx="margin"/>
              </v:shape>
            </w:pict>
          </mc:Fallback>
        </mc:AlternateContent>
      </w:r>
      <w:r w:rsidR="001A0BC6">
        <w:rPr>
          <w:noProof/>
        </w:rPr>
        <mc:AlternateContent>
          <mc:Choice Requires="wps">
            <w:drawing>
              <wp:anchor distT="0" distB="0" distL="114300" distR="114300" simplePos="0" relativeHeight="251658286" behindDoc="0" locked="0" layoutInCell="1" allowOverlap="1" wp14:anchorId="79A35EFB" wp14:editId="5595EE6E">
                <wp:simplePos x="0" y="0"/>
                <wp:positionH relativeFrom="column">
                  <wp:posOffset>2257011</wp:posOffset>
                </wp:positionH>
                <wp:positionV relativeFrom="paragraph">
                  <wp:posOffset>1030815</wp:posOffset>
                </wp:positionV>
                <wp:extent cx="7557" cy="158267"/>
                <wp:effectExtent l="0" t="0" r="31115" b="13335"/>
                <wp:wrapNone/>
                <wp:docPr id="43" name="Straight Connector 43"/>
                <wp:cNvGraphicFramePr/>
                <a:graphic xmlns:a="http://schemas.openxmlformats.org/drawingml/2006/main">
                  <a:graphicData uri="http://schemas.microsoft.com/office/word/2010/wordprocessingShape">
                    <wps:wsp>
                      <wps:cNvCnPr/>
                      <wps:spPr>
                        <a:xfrm flipH="1" flipV="1">
                          <a:off x="0" y="0"/>
                          <a:ext cx="7557" cy="15826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DBB7D" id="Straight Connector 43" o:spid="_x0000_s1026" style="position:absolute;flip:x y;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pt,81.15pt" to="178.3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" strokecolor="black [3213]" strokeweight="1.5pt">
                <v:stroke joinstyle="miter"/>
              </v:line>
            </w:pict>
          </mc:Fallback>
        </mc:AlternateContent>
      </w:r>
      <w:r w:rsidR="001A0BC6">
        <w:rPr>
          <w:noProof/>
        </w:rPr>
        <mc:AlternateContent>
          <mc:Choice Requires="wps">
            <w:drawing>
              <wp:anchor distT="0" distB="0" distL="114300" distR="114300" simplePos="0" relativeHeight="251658285" behindDoc="0" locked="0" layoutInCell="1" allowOverlap="1" wp14:anchorId="3468DDAF" wp14:editId="73E8E74C">
                <wp:simplePos x="0" y="0"/>
                <wp:positionH relativeFrom="column">
                  <wp:posOffset>3045439</wp:posOffset>
                </wp:positionH>
                <wp:positionV relativeFrom="paragraph">
                  <wp:posOffset>599256</wp:posOffset>
                </wp:positionV>
                <wp:extent cx="7557" cy="158267"/>
                <wp:effectExtent l="0" t="0" r="31115" b="13335"/>
                <wp:wrapNone/>
                <wp:docPr id="41" name="Straight Connector 41"/>
                <wp:cNvGraphicFramePr/>
                <a:graphic xmlns:a="http://schemas.openxmlformats.org/drawingml/2006/main">
                  <a:graphicData uri="http://schemas.microsoft.com/office/word/2010/wordprocessingShape">
                    <wps:wsp>
                      <wps:cNvCnPr/>
                      <wps:spPr>
                        <a:xfrm flipH="1" flipV="1">
                          <a:off x="0" y="0"/>
                          <a:ext cx="7557" cy="15826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B7384" id="Straight Connector 41" o:spid="_x0000_s1026" style="position:absolute;flip:x y;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47.2pt" to="240.4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" strokecolor="black [3213]" strokeweight="1.5pt">
                <v:stroke joinstyle="miter"/>
              </v:line>
            </w:pict>
          </mc:Fallback>
        </mc:AlternateContent>
      </w:r>
      <w:r w:rsidR="001A0BC6">
        <w:rPr>
          <w:noProof/>
        </w:rPr>
        <mc:AlternateContent>
          <mc:Choice Requires="wps">
            <w:drawing>
              <wp:anchor distT="0" distB="0" distL="114300" distR="114300" simplePos="0" relativeHeight="251658284" behindDoc="0" locked="0" layoutInCell="1" allowOverlap="1" wp14:anchorId="3D3B8610" wp14:editId="48FE39AF">
                <wp:simplePos x="0" y="0"/>
                <wp:positionH relativeFrom="column">
                  <wp:posOffset>2251992</wp:posOffset>
                </wp:positionH>
                <wp:positionV relativeFrom="paragraph">
                  <wp:posOffset>659465</wp:posOffset>
                </wp:positionV>
                <wp:extent cx="808581" cy="453747"/>
                <wp:effectExtent l="0" t="0" r="29845" b="22860"/>
                <wp:wrapNone/>
                <wp:docPr id="40" name="Straight Connector 40"/>
                <wp:cNvGraphicFramePr/>
                <a:graphic xmlns:a="http://schemas.openxmlformats.org/drawingml/2006/main">
                  <a:graphicData uri="http://schemas.microsoft.com/office/word/2010/wordprocessingShape">
                    <wps:wsp>
                      <wps:cNvCnPr/>
                      <wps:spPr>
                        <a:xfrm flipV="1">
                          <a:off x="0" y="0"/>
                          <a:ext cx="808581" cy="45374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CE7AE" id="Straight Connector 40" o:spid="_x0000_s1026" style="position:absolute;flip: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51.95pt" to="240.9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" strokecolor="black [3213]" strokeweight="1.5pt">
                <v:stroke joinstyle="miter"/>
              </v:line>
            </w:pict>
          </mc:Fallback>
        </mc:AlternateContent>
      </w:r>
      <w:r w:rsidR="00657B21">
        <w:rPr>
          <w:noProof/>
        </w:rPr>
        <w:br/>
      </w:r>
      <w:r w:rsidR="00C17620">
        <w:rPr>
          <w:noProof/>
        </w:rPr>
        <w:drawing>
          <wp:inline distT="0" distB="0" distL="0" distR="0" wp14:anchorId="43AD20E3" wp14:editId="0F6E5C60">
            <wp:extent cx="1973424" cy="1644004"/>
            <wp:effectExtent l="0" t="0" r="8255" b="0"/>
            <wp:docPr id="1436422914" name="Picture 1436422914" descr="A black square object with a square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square object with a square hole&#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15527" t="34682" r="35782" b="7309"/>
                    <a:stretch/>
                  </pic:blipFill>
                  <pic:spPr bwMode="auto">
                    <a:xfrm>
                      <a:off x="0" y="0"/>
                      <a:ext cx="1997889" cy="1664385"/>
                    </a:xfrm>
                    <a:prstGeom prst="rect">
                      <a:avLst/>
                    </a:prstGeom>
                    <a:noFill/>
                    <a:ln>
                      <a:noFill/>
                    </a:ln>
                    <a:extLst>
                      <a:ext uri="{53640926-AAD7-44D8-BBD7-CCE9431645EC}">
                        <a14:shadowObscured xmlns:a14="http://schemas.microsoft.com/office/drawing/2010/main"/>
                      </a:ext>
                    </a:extLst>
                  </pic:spPr>
                </pic:pic>
              </a:graphicData>
            </a:graphic>
          </wp:inline>
        </w:drawing>
      </w:r>
    </w:p>
    <w:p w14:paraId="49C71CBB" w14:textId="29E9BC2E" w:rsidR="009611E7" w:rsidRPr="00C6360C" w:rsidRDefault="00775FC9" w:rsidP="00C17620">
      <w:pPr>
        <w:jc w:val="center"/>
        <w:rPr>
          <w:b/>
          <w:bCs/>
          <w:lang w:eastAsia="en-US"/>
        </w:rPr>
      </w:pPr>
      <w:r w:rsidRPr="00482EC1">
        <w:rPr>
          <w:b/>
          <w:bCs/>
          <w:lang w:eastAsia="en-US"/>
        </w:rPr>
        <w:t>Figure</w:t>
      </w:r>
      <w:r w:rsidR="006C60AE" w:rsidRPr="00482EC1">
        <w:rPr>
          <w:b/>
          <w:bCs/>
          <w:lang w:eastAsia="en-US"/>
        </w:rPr>
        <w:t xml:space="preserve"> </w:t>
      </w:r>
      <w:r w:rsidR="00482EC1" w:rsidRPr="00482EC1">
        <w:rPr>
          <w:b/>
          <w:bCs/>
          <w:lang w:eastAsia="en-US"/>
        </w:rPr>
        <w:t>3.</w:t>
      </w:r>
      <w:r w:rsidR="006C60AE" w:rsidRPr="00482EC1">
        <w:rPr>
          <w:b/>
          <w:bCs/>
          <w:lang w:eastAsia="en-US"/>
        </w:rPr>
        <w:t>5: Electronic</w:t>
      </w:r>
      <w:r w:rsidR="007C61B9">
        <w:rPr>
          <w:b/>
          <w:bCs/>
          <w:lang w:eastAsia="en-US"/>
        </w:rPr>
        <w:t>s</w:t>
      </w:r>
      <w:r w:rsidR="006C60AE" w:rsidRPr="00482EC1">
        <w:rPr>
          <w:b/>
          <w:bCs/>
          <w:lang w:eastAsia="en-US"/>
        </w:rPr>
        <w:t xml:space="preserve"> </w:t>
      </w:r>
      <w:r w:rsidR="009611E7" w:rsidRPr="00482EC1">
        <w:rPr>
          <w:b/>
          <w:bCs/>
          <w:lang w:eastAsia="en-US"/>
        </w:rPr>
        <w:t>Bay</w:t>
      </w:r>
      <w:r w:rsidR="00C6360C">
        <w:rPr>
          <w:b/>
          <w:bCs/>
          <w:lang w:eastAsia="en-US"/>
        </w:rPr>
        <w:t xml:space="preserve"> Drawing</w:t>
      </w:r>
    </w:p>
    <w:p w14:paraId="624E4DAD" w14:textId="77777777" w:rsidR="00075C05" w:rsidRPr="00C6360C" w:rsidRDefault="00075C05" w:rsidP="00C17620">
      <w:pPr>
        <w:jc w:val="center"/>
        <w:rPr>
          <w:b/>
          <w:bCs/>
          <w:lang w:eastAsia="en-US"/>
        </w:rPr>
      </w:pPr>
    </w:p>
    <w:p w14:paraId="39821CDB" w14:textId="67E2A916" w:rsidR="00857D2B" w:rsidRPr="00521C27" w:rsidRDefault="0056597C" w:rsidP="000E5D19">
      <w:pPr>
        <w:rPr>
          <w:color w:val="FF0000"/>
          <w:lang w:eastAsia="en-US"/>
        </w:rPr>
      </w:pPr>
      <w:r w:rsidRPr="00521C27">
        <w:rPr>
          <w:color w:val="FF0000"/>
          <w:lang w:eastAsia="en-US"/>
        </w:rPr>
        <w:t xml:space="preserve">In order </w:t>
      </w:r>
      <w:r w:rsidR="001A3975" w:rsidRPr="00521C27">
        <w:rPr>
          <w:color w:val="FF0000"/>
          <w:lang w:eastAsia="en-US"/>
        </w:rPr>
        <w:t>for the system to be reusable [</w:t>
      </w:r>
      <w:r w:rsidR="00864A95" w:rsidRPr="00521C27">
        <w:rPr>
          <w:color w:val="FF0000"/>
          <w:lang w:eastAsia="en-US"/>
        </w:rPr>
        <w:t>2.1.4], the system will have a rechar</w:t>
      </w:r>
      <w:r w:rsidR="00F1631E" w:rsidRPr="00521C27">
        <w:rPr>
          <w:color w:val="FF0000"/>
          <w:lang w:eastAsia="en-US"/>
        </w:rPr>
        <w:t>geable</w:t>
      </w:r>
      <w:r w:rsidR="00FE3E9B" w:rsidRPr="00521C27">
        <w:rPr>
          <w:color w:val="FF0000"/>
          <w:lang w:eastAsia="en-US"/>
        </w:rPr>
        <w:t xml:space="preserve"> battery</w:t>
      </w:r>
      <w:r w:rsidR="003252D9" w:rsidRPr="00521C27">
        <w:rPr>
          <w:color w:val="FF0000"/>
          <w:lang w:eastAsia="en-US"/>
        </w:rPr>
        <w:t xml:space="preserve">. </w:t>
      </w:r>
      <w:r w:rsidR="00A61085" w:rsidRPr="00521C27">
        <w:rPr>
          <w:rFonts w:cs="Times New Roman"/>
          <w:color w:val="FF0000"/>
          <w:lang w:eastAsia="en-US"/>
        </w:rPr>
        <w:t xml:space="preserve">In order to </w:t>
      </w:r>
      <w:r w:rsidR="00DD7FED" w:rsidRPr="00521C27">
        <w:rPr>
          <w:rFonts w:cs="Times New Roman"/>
          <w:color w:val="FF0000"/>
          <w:lang w:eastAsia="en-US"/>
        </w:rPr>
        <w:t xml:space="preserve">reduce the strain </w:t>
      </w:r>
      <w:r w:rsidR="00C3152B" w:rsidRPr="00521C27">
        <w:rPr>
          <w:rFonts w:cs="Times New Roman"/>
          <w:color w:val="FF0000"/>
          <w:lang w:eastAsia="en-US"/>
        </w:rPr>
        <w:t>and injury to a person</w:t>
      </w:r>
      <w:r w:rsidR="007C1F7E" w:rsidRPr="00521C27">
        <w:rPr>
          <w:rFonts w:cs="Times New Roman"/>
          <w:color w:val="FF0000"/>
          <w:lang w:eastAsia="en-US"/>
        </w:rPr>
        <w:t xml:space="preserve"> [</w:t>
      </w:r>
      <w:r w:rsidR="008A178F" w:rsidRPr="00521C27">
        <w:rPr>
          <w:rFonts w:cs="Times New Roman"/>
          <w:color w:val="FF0000"/>
          <w:lang w:eastAsia="en-US"/>
        </w:rPr>
        <w:t>2.</w:t>
      </w:r>
      <w:r w:rsidR="001F5B88" w:rsidRPr="00521C27">
        <w:rPr>
          <w:rFonts w:cs="Times New Roman"/>
          <w:color w:val="FF0000"/>
          <w:lang w:eastAsia="en-US"/>
        </w:rPr>
        <w:t>3.1]</w:t>
      </w:r>
      <w:r w:rsidR="008A62B5" w:rsidRPr="00521C27">
        <w:rPr>
          <w:rFonts w:cs="Times New Roman"/>
          <w:color w:val="FF0000"/>
          <w:lang w:eastAsia="en-US"/>
        </w:rPr>
        <w:t>,</w:t>
      </w:r>
      <w:r w:rsidR="001F5B88" w:rsidRPr="00521C27">
        <w:rPr>
          <w:rFonts w:cs="Times New Roman"/>
          <w:color w:val="FF0000"/>
          <w:lang w:eastAsia="en-US"/>
        </w:rPr>
        <w:t xml:space="preserve"> </w:t>
      </w:r>
      <w:r w:rsidR="00272BE6" w:rsidRPr="00521C27">
        <w:rPr>
          <w:rFonts w:cs="Times New Roman"/>
          <w:color w:val="FF0000"/>
          <w:lang w:eastAsia="en-US"/>
        </w:rPr>
        <w:t xml:space="preserve">the </w:t>
      </w:r>
      <w:r w:rsidR="00422C4C" w:rsidRPr="00521C27">
        <w:rPr>
          <w:rFonts w:cs="Times New Roman"/>
          <w:color w:val="FF0000"/>
          <w:lang w:eastAsia="en-US"/>
        </w:rPr>
        <w:t xml:space="preserve">system will </w:t>
      </w:r>
      <w:r w:rsidR="00D25D4F" w:rsidRPr="00521C27">
        <w:rPr>
          <w:rFonts w:cs="Times New Roman"/>
          <w:color w:val="FF0000"/>
          <w:lang w:eastAsia="en-US"/>
        </w:rPr>
        <w:t xml:space="preserve">be </w:t>
      </w:r>
      <w:r w:rsidR="002F0E6A" w:rsidRPr="00521C27">
        <w:rPr>
          <w:rFonts w:cs="Times New Roman"/>
          <w:color w:val="FF0000"/>
          <w:lang w:eastAsia="en-US"/>
        </w:rPr>
        <w:t>remote</w:t>
      </w:r>
      <w:r w:rsidR="005544F9" w:rsidRPr="00521C27">
        <w:rPr>
          <w:rFonts w:cs="Times New Roman"/>
          <w:color w:val="FF0000"/>
          <w:lang w:eastAsia="en-US"/>
        </w:rPr>
        <w:t>ly</w:t>
      </w:r>
      <w:r w:rsidR="002F0E6A" w:rsidRPr="00521C27">
        <w:rPr>
          <w:rFonts w:cs="Times New Roman"/>
          <w:color w:val="FF0000"/>
          <w:lang w:eastAsia="en-US"/>
        </w:rPr>
        <w:t xml:space="preserve"> controlled</w:t>
      </w:r>
      <w:r w:rsidR="005544F9" w:rsidRPr="00521C27">
        <w:rPr>
          <w:rFonts w:cs="Times New Roman"/>
          <w:color w:val="FF0000"/>
          <w:lang w:eastAsia="en-US"/>
        </w:rPr>
        <w:t>.</w:t>
      </w:r>
      <w:r w:rsidR="008A4FBA" w:rsidRPr="00521C27">
        <w:rPr>
          <w:rFonts w:cs="Times New Roman"/>
          <w:color w:val="FF0000"/>
          <w:lang w:eastAsia="en-US"/>
        </w:rPr>
        <w:t xml:space="preserve"> </w:t>
      </w:r>
      <w:r w:rsidR="00340B15" w:rsidRPr="00521C27">
        <w:rPr>
          <w:rFonts w:cs="Times New Roman"/>
          <w:color w:val="FF0000"/>
          <w:lang w:eastAsia="en-US"/>
        </w:rPr>
        <w:t xml:space="preserve">In order </w:t>
      </w:r>
      <w:r w:rsidR="005A6ACF" w:rsidRPr="00521C27">
        <w:rPr>
          <w:rFonts w:cs="Times New Roman"/>
          <w:color w:val="FF0000"/>
          <w:lang w:eastAsia="en-US"/>
        </w:rPr>
        <w:t xml:space="preserve">to </w:t>
      </w:r>
      <w:r w:rsidR="00723D94" w:rsidRPr="00521C27">
        <w:rPr>
          <w:rFonts w:cs="Times New Roman"/>
          <w:color w:val="FF0000"/>
          <w:lang w:eastAsia="en-US"/>
        </w:rPr>
        <w:t>ascend the stairs</w:t>
      </w:r>
      <w:r w:rsidR="006D1A89" w:rsidRPr="00521C27">
        <w:rPr>
          <w:rFonts w:cs="Times New Roman"/>
          <w:color w:val="FF0000"/>
          <w:lang w:eastAsia="en-US"/>
        </w:rPr>
        <w:t xml:space="preserve"> [2.1.1]</w:t>
      </w:r>
      <w:r w:rsidR="00E3007D" w:rsidRPr="00521C27">
        <w:rPr>
          <w:rFonts w:cs="Times New Roman"/>
          <w:color w:val="FF0000"/>
          <w:lang w:eastAsia="en-US"/>
        </w:rPr>
        <w:t>, the system will have</w:t>
      </w:r>
      <w:r w:rsidR="00D41272" w:rsidRPr="00521C27">
        <w:rPr>
          <w:rFonts w:cs="Times New Roman"/>
          <w:color w:val="FF0000"/>
          <w:lang w:eastAsia="en-US"/>
        </w:rPr>
        <w:t xml:space="preserve"> an</w:t>
      </w:r>
      <w:r w:rsidR="00306BDB" w:rsidRPr="00521C27">
        <w:rPr>
          <w:rFonts w:cs="Times New Roman"/>
          <w:color w:val="FF0000"/>
          <w:lang w:eastAsia="en-US"/>
        </w:rPr>
        <w:t xml:space="preserve"> </w:t>
      </w:r>
      <w:r w:rsidR="00D41272" w:rsidRPr="00521C27">
        <w:rPr>
          <w:rFonts w:cs="Times New Roman"/>
          <w:color w:val="FF0000"/>
          <w:lang w:eastAsia="en-US"/>
        </w:rPr>
        <w:t>encoder</w:t>
      </w:r>
      <w:r w:rsidR="00306BDB" w:rsidRPr="00521C27">
        <w:rPr>
          <w:rFonts w:cs="Times New Roman"/>
          <w:color w:val="FF0000"/>
          <w:lang w:eastAsia="en-US"/>
        </w:rPr>
        <w:t xml:space="preserve"> to detect the </w:t>
      </w:r>
      <w:r w:rsidR="00D36939" w:rsidRPr="00521C27">
        <w:rPr>
          <w:rFonts w:cs="Times New Roman"/>
          <w:color w:val="FF0000"/>
          <w:lang w:eastAsia="en-US"/>
        </w:rPr>
        <w:t xml:space="preserve">depth </w:t>
      </w:r>
      <w:r w:rsidR="00B51268" w:rsidRPr="00521C27">
        <w:rPr>
          <w:rFonts w:cs="Times New Roman"/>
          <w:color w:val="FF0000"/>
          <w:lang w:eastAsia="en-US"/>
        </w:rPr>
        <w:t>of each step and the height of the next step</w:t>
      </w:r>
      <w:r w:rsidR="00857D2B" w:rsidRPr="00521C27">
        <w:rPr>
          <w:rFonts w:cs="Times New Roman"/>
          <w:color w:val="FF0000"/>
          <w:lang w:eastAsia="en-US"/>
        </w:rPr>
        <w:t>.</w:t>
      </w:r>
    </w:p>
    <w:p w14:paraId="660AB807" w14:textId="123BE54F" w:rsidR="003E45EA" w:rsidRPr="00521C27" w:rsidRDefault="003E45EA" w:rsidP="003E45EA">
      <w:pPr>
        <w:pStyle w:val="Heading2"/>
        <w:rPr>
          <w:color w:val="FF0000"/>
          <w:lang w:eastAsia="en-US"/>
        </w:rPr>
      </w:pPr>
      <w:bookmarkStart w:id="13" w:name="_Toc147697766"/>
      <w:r w:rsidRPr="00521C27">
        <w:rPr>
          <w:color w:val="FF0000"/>
          <w:lang w:eastAsia="en-US"/>
        </w:rPr>
        <w:t xml:space="preserve">3.2 </w:t>
      </w:r>
      <w:r w:rsidRPr="00521C27">
        <w:rPr>
          <w:color w:val="FF0000"/>
          <w:lang w:eastAsia="en-US"/>
        </w:rPr>
        <w:tab/>
        <w:t>CONCEPT OF OPERATIONS</w:t>
      </w:r>
      <w:bookmarkEnd w:id="13"/>
    </w:p>
    <w:p w14:paraId="4442C01B" w14:textId="77777777" w:rsidR="003E45EA" w:rsidRPr="00521C27" w:rsidRDefault="003E45EA" w:rsidP="003E45EA">
      <w:pPr>
        <w:rPr>
          <w:rFonts w:cs="Times New Roman"/>
          <w:color w:val="FF0000"/>
          <w:lang w:eastAsia="en-US"/>
        </w:rPr>
      </w:pPr>
      <w:r w:rsidRPr="00521C27">
        <w:rPr>
          <w:rFonts w:cs="Times New Roman"/>
          <w:color w:val="FF0000"/>
          <w:lang w:eastAsia="en-US"/>
        </w:rPr>
        <w:t>The standard practice for operating the device is as follows: First, the user will load the payload furniture onto the platform and then apply securing straps through the side brackets. Next, use the remote control to command the device to begin walking up the set of stairs. Once the device reaches the top of the stairs, undo the straps and remove the furniture from the platform.</w:t>
      </w:r>
    </w:p>
    <w:p w14:paraId="6F90C590" w14:textId="77777777" w:rsidR="00075AE8" w:rsidRPr="00521C27" w:rsidRDefault="00075AE8" w:rsidP="003E45EA">
      <w:pPr>
        <w:rPr>
          <w:rFonts w:cs="Times New Roman"/>
          <w:color w:val="FF0000"/>
          <w:lang w:eastAsia="en-US"/>
        </w:rPr>
      </w:pPr>
    </w:p>
    <w:p w14:paraId="4054160B" w14:textId="77777777" w:rsidR="00DF3F4E" w:rsidRPr="00521C27" w:rsidRDefault="00D84CE4" w:rsidP="00D84CE4">
      <w:pPr>
        <w:pStyle w:val="Heading3"/>
        <w:rPr>
          <w:color w:val="FF0000"/>
          <w:lang w:eastAsia="en-US"/>
        </w:rPr>
      </w:pPr>
      <w:bookmarkStart w:id="14" w:name="_Toc147697767"/>
      <w:r w:rsidRPr="00521C27">
        <w:rPr>
          <w:color w:val="FF0000"/>
          <w:lang w:eastAsia="en-US"/>
        </w:rPr>
        <w:t>3.2.1</w:t>
      </w:r>
      <w:r w:rsidR="00952E3C" w:rsidRPr="00521C27">
        <w:rPr>
          <w:color w:val="FF0000"/>
          <w:lang w:eastAsia="en-US"/>
        </w:rPr>
        <w:tab/>
        <w:t>Process Flowchart</w:t>
      </w:r>
      <w:bookmarkEnd w:id="14"/>
    </w:p>
    <w:p w14:paraId="328C465A" w14:textId="3ABD49B9" w:rsidR="00DF3F4E" w:rsidRPr="00521C27" w:rsidRDefault="00F32364" w:rsidP="00DF3F4E">
      <w:pPr>
        <w:rPr>
          <w:color w:val="FF0000"/>
          <w:lang w:eastAsia="en-US"/>
        </w:rPr>
      </w:pPr>
      <w:r w:rsidRPr="00521C27">
        <w:rPr>
          <w:color w:val="FF0000"/>
          <w:lang w:eastAsia="en-US"/>
        </w:rPr>
        <w:t xml:space="preserve">The following flowchart describes the process </w:t>
      </w:r>
      <w:r w:rsidR="005058E5" w:rsidRPr="00521C27">
        <w:rPr>
          <w:color w:val="FF0000"/>
          <w:lang w:eastAsia="en-US"/>
        </w:rPr>
        <w:t>that the system will follow in order to achieve the problem statement.</w:t>
      </w:r>
    </w:p>
    <w:p w14:paraId="51A0275C" w14:textId="77777777" w:rsidR="005058E5" w:rsidRPr="00DF3F4E" w:rsidRDefault="005058E5" w:rsidP="00DF3F4E">
      <w:pPr>
        <w:rPr>
          <w:lang w:eastAsia="en-US"/>
        </w:rPr>
      </w:pPr>
    </w:p>
    <w:p w14:paraId="15873E0B" w14:textId="34E75CA5" w:rsidR="00D84CE4" w:rsidRDefault="0027230F" w:rsidP="00D84CE4">
      <w:pPr>
        <w:pStyle w:val="Heading3"/>
        <w:rPr>
          <w:lang w:eastAsia="en-US"/>
        </w:rPr>
      </w:pPr>
      <w:r>
        <w:rPr>
          <w:noProof/>
        </w:rPr>
        <w:drawing>
          <wp:inline distT="0" distB="0" distL="0" distR="0" wp14:anchorId="2ADA07E0" wp14:editId="608D9366">
            <wp:extent cx="5943600" cy="2491740"/>
            <wp:effectExtent l="0" t="0" r="0" b="3810"/>
            <wp:docPr id="1" name="Picture 1" descr="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ep&#10;&#10;Description automatically generated"/>
                    <pic:cNvPicPr/>
                  </pic:nvPicPr>
                  <pic:blipFill>
                    <a:blip r:embed="rId12"/>
                    <a:stretch>
                      <a:fillRect/>
                    </a:stretch>
                  </pic:blipFill>
                  <pic:spPr>
                    <a:xfrm>
                      <a:off x="0" y="0"/>
                      <a:ext cx="5943600" cy="2491740"/>
                    </a:xfrm>
                    <a:prstGeom prst="rect">
                      <a:avLst/>
                    </a:prstGeom>
                  </pic:spPr>
                </pic:pic>
              </a:graphicData>
            </a:graphic>
          </wp:inline>
        </w:drawing>
      </w:r>
    </w:p>
    <w:p w14:paraId="79B25AF6" w14:textId="79B3B03D" w:rsidR="00DF3F4E" w:rsidRPr="0027230F" w:rsidRDefault="0027230F" w:rsidP="0027230F">
      <w:pPr>
        <w:jc w:val="center"/>
        <w:rPr>
          <w:b/>
          <w:lang w:eastAsia="en-US"/>
        </w:rPr>
      </w:pPr>
      <w:r>
        <w:rPr>
          <w:b/>
          <w:bCs/>
          <w:lang w:eastAsia="en-US"/>
        </w:rPr>
        <w:t>Figure 3.6:</w:t>
      </w:r>
      <w:r w:rsidR="00177942">
        <w:rPr>
          <w:b/>
          <w:bCs/>
          <w:lang w:eastAsia="en-US"/>
        </w:rPr>
        <w:t xml:space="preserve"> Process Flowchart</w:t>
      </w:r>
    </w:p>
    <w:p w14:paraId="02C235DA" w14:textId="77777777" w:rsidR="00156296" w:rsidRDefault="00156296" w:rsidP="00DF3F4E">
      <w:pPr>
        <w:pStyle w:val="Heading3"/>
        <w:rPr>
          <w:lang w:eastAsia="en-US"/>
        </w:rPr>
      </w:pPr>
      <w:bookmarkStart w:id="15" w:name="_Toc147697769"/>
    </w:p>
    <w:p w14:paraId="060F049A" w14:textId="0E558B00" w:rsidR="00952E3C" w:rsidRPr="00521C27" w:rsidRDefault="00952E3C" w:rsidP="00DF3F4E">
      <w:pPr>
        <w:pStyle w:val="Heading3"/>
        <w:rPr>
          <w:color w:val="FF0000"/>
          <w:lang w:eastAsia="en-US"/>
        </w:rPr>
      </w:pPr>
      <w:del w:id="16" w:author="Microsoft Word" w:date="2023-10-08T22:40:00Z">
        <w:r w:rsidRPr="00521C27">
          <w:rPr>
            <w:noProof/>
            <w:color w:val="FF0000"/>
            <w:lang w:eastAsia="en-US"/>
          </w:rPr>
          <mc:AlternateContent>
            <mc:Choice Requires="wps">
              <w:drawing>
                <wp:anchor distT="0" distB="0" distL="114300" distR="114300" simplePos="0" relativeHeight="251658295" behindDoc="0" locked="0" layoutInCell="1" allowOverlap="1" wp14:anchorId="3690E2DA" wp14:editId="6F5B8A0D">
                  <wp:simplePos x="0" y="0"/>
                  <wp:positionH relativeFrom="column">
                    <wp:posOffset>7604125</wp:posOffset>
                  </wp:positionH>
                  <wp:positionV relativeFrom="paragraph">
                    <wp:posOffset>1260475</wp:posOffset>
                  </wp:positionV>
                  <wp:extent cx="2420874" cy="1597735"/>
                  <wp:effectExtent l="19050" t="19050" r="17780" b="40640"/>
                  <wp:wrapNone/>
                  <wp:docPr id="1132631168" name="Diamond 1132631168"/>
                  <wp:cNvGraphicFramePr/>
                  <a:graphic xmlns:a="http://schemas.openxmlformats.org/drawingml/2006/main">
                    <a:graphicData uri="http://schemas.microsoft.com/office/word/2010/wordprocessingShape">
                      <wps:wsp>
                        <wps:cNvSpPr/>
                        <wps:spPr>
                          <a:xfrm>
                            <a:off x="0" y="0"/>
                            <a:ext cx="2420874" cy="159773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9B68AD" w14:textId="77777777" w:rsidR="00952E3C" w:rsidRDefault="00952E3C" w:rsidP="00952E3C">
                              <w:pPr>
                                <w:jc w:val="center"/>
                                <w:rPr>
                                  <w:rFonts w:asciiTheme="minorHAnsi" w:hAnsi="Calibri"/>
                                  <w:b/>
                                  <w:color w:val="000000" w:themeColor="text1"/>
                                  <w:kern w:val="24"/>
                                  <w:sz w:val="48"/>
                                  <w:szCs w:val="48"/>
                                  <w14:ligatures w14:val="none"/>
                                </w:rPr>
                              </w:pPr>
                              <w:r>
                                <w:rPr>
                                  <w:rFonts w:asciiTheme="minorHAnsi" w:hAnsi="Calibri"/>
                                  <w:b/>
                                  <w:color w:val="000000" w:themeColor="text1"/>
                                  <w:kern w:val="24"/>
                                  <w:sz w:val="48"/>
                                  <w:szCs w:val="48"/>
                                </w:rPr>
                                <w:t>Is there another stair?</w:t>
                              </w:r>
                            </w:p>
                          </w:txbxContent>
                        </wps:txbx>
                        <wps:bodyPr rtlCol="0" anchor="ctr"/>
                      </wps:wsp>
                    </a:graphicData>
                  </a:graphic>
                </wp:anchor>
              </w:drawing>
            </mc:Choice>
            <mc:Fallback>
              <w:pict>
                <v:shape w14:anchorId="3690E2DA" id="Diamond 1132631168" o:spid="_x0000_s1043" type="#_x0000_t4" style="position:absolute;margin-left:598.75pt;margin-top:99.25pt;width:190.6pt;height:125.8pt;z-index:2516582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" fillcolor="#4472c4 [3204]" strokecolor="#09101d [484]" strokeweight="1pt">
                  <v:textbox>
                    <w:txbxContent>
                      <w:p w14:paraId="2C9B68AD" w14:textId="77777777" w:rsidR="00952E3C" w:rsidRDefault="00952E3C" w:rsidP="00952E3C">
                        <w:pPr>
                          <w:jc w:val="center"/>
                          <w:rPr>
                            <w:rFonts w:asciiTheme="minorHAnsi" w:hAnsi="Calibri"/>
                            <w:b/>
                            <w:color w:val="000000" w:themeColor="text1"/>
                            <w:kern w:val="24"/>
                            <w:sz w:val="48"/>
                            <w:szCs w:val="48"/>
                            <w14:ligatures w14:val="none"/>
                          </w:rPr>
                        </w:pPr>
                        <w:r>
                          <w:rPr>
                            <w:rFonts w:asciiTheme="minorHAnsi" w:hAnsi="Calibri"/>
                            <w:b/>
                            <w:color w:val="000000" w:themeColor="text1"/>
                            <w:kern w:val="24"/>
                            <w:sz w:val="48"/>
                            <w:szCs w:val="48"/>
                          </w:rPr>
                          <w:t>Is there another stair?</w:t>
                        </w:r>
                      </w:p>
                    </w:txbxContent>
                  </v:textbox>
                </v:shape>
              </w:pict>
            </mc:Fallback>
          </mc:AlternateContent>
        </w:r>
      </w:del>
      <w:r w:rsidR="00DF3F4E" w:rsidRPr="00521C27">
        <w:rPr>
          <w:color w:val="FF0000"/>
          <w:lang w:eastAsia="en-US"/>
        </w:rPr>
        <w:t>3.2.2</w:t>
      </w:r>
      <w:r w:rsidR="00461516" w:rsidRPr="00521C27">
        <w:rPr>
          <w:color w:val="FF0000"/>
          <w:lang w:eastAsia="en-US"/>
        </w:rPr>
        <w:tab/>
      </w:r>
      <w:r w:rsidR="00075AE8" w:rsidRPr="00521C27">
        <w:rPr>
          <w:color w:val="FF0000"/>
          <w:lang w:eastAsia="en-US"/>
        </w:rPr>
        <w:t>Hardware Block Diagram</w:t>
      </w:r>
      <w:bookmarkEnd w:id="15"/>
    </w:p>
    <w:p w14:paraId="3539185B" w14:textId="11402E62" w:rsidR="00DE62F6" w:rsidRPr="00521C27" w:rsidRDefault="00DE62F6" w:rsidP="00DE62F6">
      <w:pPr>
        <w:rPr>
          <w:color w:val="FF0000"/>
          <w:lang w:eastAsia="en-US"/>
        </w:rPr>
      </w:pPr>
      <w:r w:rsidRPr="00521C27">
        <w:rPr>
          <w:color w:val="FF0000"/>
          <w:lang w:eastAsia="en-US"/>
        </w:rPr>
        <w:t xml:space="preserve">The following block diagram describes the </w:t>
      </w:r>
      <w:r w:rsidR="001247AD" w:rsidRPr="00521C27">
        <w:rPr>
          <w:color w:val="FF0000"/>
          <w:lang w:eastAsia="en-US"/>
        </w:rPr>
        <w:t>connections and relatio</w:t>
      </w:r>
      <w:r w:rsidR="004748F1" w:rsidRPr="00521C27">
        <w:rPr>
          <w:color w:val="FF0000"/>
          <w:lang w:eastAsia="en-US"/>
        </w:rPr>
        <w:t>nships between the various components.</w:t>
      </w:r>
    </w:p>
    <w:p w14:paraId="569231E3" w14:textId="6460C090" w:rsidR="003E45EA" w:rsidRPr="007067E0" w:rsidRDefault="00333FDA" w:rsidP="00333FDA">
      <w:pPr>
        <w:jc w:val="center"/>
        <w:rPr>
          <w:rFonts w:cs="Times New Roman"/>
          <w:color w:val="FF0000"/>
          <w:lang w:eastAsia="en-US"/>
        </w:rPr>
      </w:pPr>
      <w:r>
        <w:rPr>
          <w:rFonts w:cs="Times New Roman"/>
          <w:noProof/>
          <w:color w:val="FF0000"/>
          <w:lang w:eastAsia="en-US"/>
        </w:rPr>
        <w:drawing>
          <wp:inline distT="0" distB="0" distL="0" distR="0" wp14:anchorId="4C6A8FB6" wp14:editId="1D44448A">
            <wp:extent cx="5943600" cy="2291509"/>
            <wp:effectExtent l="0" t="0" r="0" b="0"/>
            <wp:docPr id="455514794" name="Picture 45551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4794" name="Picture 455514794"/>
                    <pic:cNvPicPr/>
                  </pic:nvPicPr>
                  <pic:blipFill rotWithShape="1">
                    <a:blip r:embed="rId13">
                      <a:extLst>
                        <a:ext uri="{28A0092B-C50C-407E-A947-70E740481C1C}">
                          <a14:useLocalDpi xmlns:a14="http://schemas.microsoft.com/office/drawing/2010/main" val="0"/>
                        </a:ext>
                      </a:extLst>
                    </a:blip>
                    <a:srcRect b="13523"/>
                    <a:stretch/>
                  </pic:blipFill>
                  <pic:spPr bwMode="auto">
                    <a:xfrm>
                      <a:off x="0" y="0"/>
                      <a:ext cx="5943600" cy="2291509"/>
                    </a:xfrm>
                    <a:prstGeom prst="rect">
                      <a:avLst/>
                    </a:prstGeom>
                    <a:ln>
                      <a:noFill/>
                    </a:ln>
                    <a:extLst>
                      <a:ext uri="{53640926-AAD7-44D8-BBD7-CCE9431645EC}">
                        <a14:shadowObscured xmlns:a14="http://schemas.microsoft.com/office/drawing/2010/main"/>
                      </a:ext>
                    </a:extLst>
                  </pic:spPr>
                </pic:pic>
              </a:graphicData>
            </a:graphic>
          </wp:inline>
        </w:drawing>
      </w:r>
    </w:p>
    <w:p w14:paraId="019D0339" w14:textId="3F35D15C" w:rsidR="00333FDA" w:rsidRPr="00DE62F6" w:rsidRDefault="00333FDA" w:rsidP="00333FDA">
      <w:pPr>
        <w:jc w:val="center"/>
        <w:rPr>
          <w:rFonts w:cs="Times New Roman"/>
          <w:b/>
          <w:bCs/>
          <w:lang w:eastAsia="en-US"/>
        </w:rPr>
      </w:pPr>
      <w:r w:rsidRPr="00DE62F6">
        <w:rPr>
          <w:rFonts w:cs="Times New Roman"/>
          <w:b/>
          <w:bCs/>
          <w:lang w:eastAsia="en-US"/>
        </w:rPr>
        <w:t xml:space="preserve">Figure 3.7: </w:t>
      </w:r>
      <w:r w:rsidR="00DE62F6" w:rsidRPr="00DE62F6">
        <w:rPr>
          <w:rFonts w:cs="Times New Roman"/>
          <w:b/>
          <w:bCs/>
          <w:lang w:eastAsia="en-US"/>
        </w:rPr>
        <w:t>Hardware Block Diagram</w:t>
      </w:r>
    </w:p>
    <w:p w14:paraId="5B177C5C" w14:textId="698FD758" w:rsidR="000E5D19" w:rsidRDefault="000E5D19" w:rsidP="000E5D19">
      <w:pPr>
        <w:pStyle w:val="Heading1"/>
        <w:rPr>
          <w:lang w:eastAsia="en-US"/>
        </w:rPr>
      </w:pPr>
      <w:bookmarkStart w:id="17" w:name="_Toc147697770"/>
      <w:r>
        <w:rPr>
          <w:lang w:eastAsia="en-US"/>
        </w:rPr>
        <w:t xml:space="preserve">4.0 </w:t>
      </w:r>
      <w:r w:rsidR="009E6C43">
        <w:rPr>
          <w:lang w:eastAsia="en-US"/>
        </w:rPr>
        <w:tab/>
      </w:r>
      <w:r>
        <w:rPr>
          <w:lang w:eastAsia="en-US"/>
        </w:rPr>
        <w:t>CONCLUSION</w:t>
      </w:r>
      <w:bookmarkEnd w:id="17"/>
    </w:p>
    <w:p w14:paraId="4FCA307A" w14:textId="77777777" w:rsidR="003C3CF7" w:rsidRPr="003C3CF7" w:rsidRDefault="003C3CF7" w:rsidP="003C3CF7">
      <w:pPr>
        <w:rPr>
          <w:lang w:eastAsia="en-US"/>
        </w:rPr>
      </w:pPr>
    </w:p>
    <w:p w14:paraId="364B8EE3" w14:textId="0BB564F2" w:rsidR="002B0B2E" w:rsidRPr="00521C27" w:rsidRDefault="000E5D19" w:rsidP="000E5D19">
      <w:pPr>
        <w:rPr>
          <w:rFonts w:cs="Times New Roman"/>
          <w:color w:val="FF0000"/>
          <w:lang w:eastAsia="en-US"/>
        </w:rPr>
      </w:pPr>
      <w:r w:rsidRPr="00521C27">
        <w:rPr>
          <w:rFonts w:cs="Times New Roman"/>
          <w:color w:val="FF0000"/>
          <w:lang w:eastAsia="en-US"/>
        </w:rPr>
        <w:t xml:space="preserve">Through the above features, the system </w:t>
      </w:r>
      <w:r w:rsidR="008747B9" w:rsidRPr="00521C27">
        <w:rPr>
          <w:rFonts w:cs="Times New Roman"/>
          <w:color w:val="FF0000"/>
          <w:lang w:eastAsia="en-US"/>
        </w:rPr>
        <w:t>can</w:t>
      </w:r>
      <w:r w:rsidRPr="00521C27">
        <w:rPr>
          <w:rFonts w:cs="Times New Roman"/>
          <w:color w:val="FF0000"/>
          <w:lang w:eastAsia="en-US"/>
        </w:rPr>
        <w:t xml:space="preserve"> reliably and safely transport its intended loads up and down a flight of stairs without endangering the operator and while reducing the overall strain on the operator compared to manually moving the payload up the stairs.</w:t>
      </w:r>
    </w:p>
    <w:p w14:paraId="27B06496" w14:textId="77777777" w:rsidR="00482AE8" w:rsidRDefault="00482AE8">
      <w:pPr>
        <w:spacing w:after="160" w:line="259" w:lineRule="auto"/>
        <w:rPr>
          <w:rFonts w:cs="Times New Roman"/>
          <w:color w:val="000000" w:themeColor="text1"/>
          <w:lang w:eastAsia="en-US"/>
        </w:rPr>
      </w:pPr>
      <w:r>
        <w:rPr>
          <w:rFonts w:cs="Times New Roman"/>
          <w:color w:val="000000" w:themeColor="text1"/>
          <w:lang w:eastAsia="en-US"/>
        </w:rPr>
        <w:br w:type="page"/>
      </w:r>
    </w:p>
    <w:p w14:paraId="6AD99606" w14:textId="63B54BE5" w:rsidR="00C22718" w:rsidRDefault="009E6C43" w:rsidP="001860AD">
      <w:pPr>
        <w:pStyle w:val="Heading1"/>
        <w:rPr>
          <w:lang w:eastAsia="en-US"/>
        </w:rPr>
      </w:pPr>
      <w:bookmarkStart w:id="18" w:name="_Toc147697771"/>
      <w:r>
        <w:rPr>
          <w:lang w:eastAsia="en-US"/>
        </w:rPr>
        <w:lastRenderedPageBreak/>
        <w:t xml:space="preserve">5.0 </w:t>
      </w:r>
      <w:r>
        <w:rPr>
          <w:lang w:eastAsia="en-US"/>
        </w:rPr>
        <w:tab/>
        <w:t>APPENDIX</w:t>
      </w:r>
      <w:bookmarkEnd w:id="18"/>
    </w:p>
    <w:p w14:paraId="4E1E21D4" w14:textId="77777777" w:rsidR="003C3CF7" w:rsidRPr="003C3CF7" w:rsidRDefault="003C3CF7" w:rsidP="003C3CF7">
      <w:pPr>
        <w:rPr>
          <w:lang w:eastAsia="en-US"/>
        </w:rPr>
      </w:pPr>
    </w:p>
    <w:p w14:paraId="334EAF13" w14:textId="3C6607FF" w:rsidR="00673ABB" w:rsidRPr="00673ABB" w:rsidRDefault="00673ABB" w:rsidP="00AE5E34">
      <w:pPr>
        <w:rPr>
          <w:lang w:eastAsia="en-US"/>
        </w:rPr>
      </w:pPr>
      <w:r>
        <w:rPr>
          <w:lang w:eastAsia="en-US"/>
        </w:rPr>
        <w:t>Below is the appendix</w:t>
      </w:r>
      <w:r w:rsidR="00FB11BF">
        <w:rPr>
          <w:lang w:eastAsia="en-US"/>
        </w:rPr>
        <w:t>, including the requirements verification matrix and the decision matrix created for the project.</w:t>
      </w:r>
    </w:p>
    <w:p w14:paraId="31006ADF" w14:textId="39B4E74A" w:rsidR="001860AD" w:rsidRDefault="001860AD" w:rsidP="001860AD">
      <w:pPr>
        <w:rPr>
          <w:lang w:eastAsia="en-US"/>
        </w:rPr>
      </w:pPr>
    </w:p>
    <w:p w14:paraId="227A990E" w14:textId="7FDF8DB9" w:rsidR="001860AD" w:rsidRPr="001860AD" w:rsidRDefault="001860AD" w:rsidP="001860AD">
      <w:pPr>
        <w:pStyle w:val="Heading2"/>
        <w:rPr>
          <w:lang w:eastAsia="en-US"/>
        </w:rPr>
      </w:pPr>
      <w:bookmarkStart w:id="19" w:name="_Toc147697772"/>
      <w:r>
        <w:rPr>
          <w:lang w:eastAsia="en-US"/>
        </w:rPr>
        <w:t>5.1</w:t>
      </w:r>
      <w:r>
        <w:rPr>
          <w:lang w:eastAsia="en-US"/>
        </w:rPr>
        <w:tab/>
        <w:t xml:space="preserve">APPENDIX A </w:t>
      </w:r>
      <w:r w:rsidR="00D31CA1">
        <w:rPr>
          <w:lang w:eastAsia="en-US"/>
        </w:rPr>
        <w:t>– REQUIREMENTS VERIFICATION MATRIX</w:t>
      </w:r>
      <w:bookmarkEnd w:id="19"/>
    </w:p>
    <w:tbl>
      <w:tblPr>
        <w:tblStyle w:val="TableGrid"/>
        <w:tblW w:w="10435" w:type="dxa"/>
        <w:tblLook w:val="04A0" w:firstRow="1" w:lastRow="0" w:firstColumn="1" w:lastColumn="0" w:noHBand="0" w:noVBand="1"/>
      </w:tblPr>
      <w:tblGrid>
        <w:gridCol w:w="1403"/>
        <w:gridCol w:w="2014"/>
        <w:gridCol w:w="4592"/>
        <w:gridCol w:w="683"/>
        <w:gridCol w:w="590"/>
        <w:gridCol w:w="591"/>
        <w:gridCol w:w="562"/>
      </w:tblGrid>
      <w:tr w:rsidR="009E6C43" w14:paraId="48E54A4F" w14:textId="77777777" w:rsidTr="009E6C43">
        <w:trPr>
          <w:trHeight w:val="324"/>
        </w:trPr>
        <w:tc>
          <w:tcPr>
            <w:tcW w:w="1403" w:type="dxa"/>
          </w:tcPr>
          <w:p w14:paraId="1A1F32B7" w14:textId="17DD82AB" w:rsidR="009E6C43" w:rsidRPr="009E6C43" w:rsidRDefault="009E6C43" w:rsidP="009E6C43">
            <w:pPr>
              <w:jc w:val="center"/>
              <w:rPr>
                <w:b/>
                <w:bCs/>
                <w:lang w:eastAsia="en-US"/>
              </w:rPr>
            </w:pPr>
            <w:r w:rsidRPr="009E6C43">
              <w:rPr>
                <w:b/>
                <w:bCs/>
                <w:lang w:eastAsia="en-US"/>
              </w:rPr>
              <w:t>No.</w:t>
            </w:r>
          </w:p>
        </w:tc>
        <w:tc>
          <w:tcPr>
            <w:tcW w:w="2014" w:type="dxa"/>
          </w:tcPr>
          <w:p w14:paraId="39E95A84" w14:textId="52DF8F4B" w:rsidR="009E6C43" w:rsidRPr="009E6C43" w:rsidRDefault="009E6C43" w:rsidP="009E6C43">
            <w:pPr>
              <w:jc w:val="center"/>
              <w:rPr>
                <w:b/>
                <w:bCs/>
                <w:lang w:eastAsia="en-US"/>
              </w:rPr>
            </w:pPr>
            <w:r>
              <w:rPr>
                <w:b/>
                <w:bCs/>
                <w:lang w:eastAsia="en-US"/>
              </w:rPr>
              <w:t>Requirement</w:t>
            </w:r>
          </w:p>
        </w:tc>
        <w:tc>
          <w:tcPr>
            <w:tcW w:w="4592" w:type="dxa"/>
          </w:tcPr>
          <w:p w14:paraId="48425118" w14:textId="529AAB7C" w:rsidR="009E6C43" w:rsidRPr="009E6C43" w:rsidRDefault="009E6C43" w:rsidP="009E6C43">
            <w:pPr>
              <w:jc w:val="center"/>
              <w:rPr>
                <w:b/>
                <w:bCs/>
                <w:lang w:eastAsia="en-US"/>
              </w:rPr>
            </w:pPr>
            <w:r>
              <w:rPr>
                <w:b/>
                <w:bCs/>
                <w:lang w:eastAsia="en-US"/>
              </w:rPr>
              <w:t>Verification Description</w:t>
            </w:r>
          </w:p>
        </w:tc>
        <w:tc>
          <w:tcPr>
            <w:tcW w:w="683" w:type="dxa"/>
          </w:tcPr>
          <w:p w14:paraId="332DE913" w14:textId="12B1893E" w:rsidR="009E6C43" w:rsidRPr="009E6C43" w:rsidRDefault="009E6C43" w:rsidP="009E6C43">
            <w:pPr>
              <w:jc w:val="center"/>
              <w:rPr>
                <w:b/>
                <w:bCs/>
                <w:lang w:eastAsia="en-US"/>
              </w:rPr>
            </w:pPr>
            <w:r>
              <w:rPr>
                <w:b/>
                <w:bCs/>
                <w:lang w:eastAsia="en-US"/>
              </w:rPr>
              <w:t>T</w:t>
            </w:r>
          </w:p>
        </w:tc>
        <w:tc>
          <w:tcPr>
            <w:tcW w:w="590" w:type="dxa"/>
          </w:tcPr>
          <w:p w14:paraId="03535233" w14:textId="3FEAD728" w:rsidR="009E6C43" w:rsidRPr="009E6C43" w:rsidRDefault="009E6C43" w:rsidP="009E6C43">
            <w:pPr>
              <w:jc w:val="center"/>
              <w:rPr>
                <w:b/>
                <w:bCs/>
                <w:lang w:eastAsia="en-US"/>
              </w:rPr>
            </w:pPr>
            <w:r>
              <w:rPr>
                <w:b/>
                <w:bCs/>
                <w:lang w:eastAsia="en-US"/>
              </w:rPr>
              <w:t>A</w:t>
            </w:r>
          </w:p>
        </w:tc>
        <w:tc>
          <w:tcPr>
            <w:tcW w:w="591" w:type="dxa"/>
          </w:tcPr>
          <w:p w14:paraId="2E852F44" w14:textId="2F4CE5E2" w:rsidR="009E6C43" w:rsidRPr="009E6C43" w:rsidRDefault="009E6C43" w:rsidP="009E6C43">
            <w:pPr>
              <w:jc w:val="center"/>
              <w:rPr>
                <w:b/>
                <w:bCs/>
                <w:lang w:eastAsia="en-US"/>
              </w:rPr>
            </w:pPr>
            <w:r>
              <w:rPr>
                <w:b/>
                <w:bCs/>
                <w:lang w:eastAsia="en-US"/>
              </w:rPr>
              <w:t>O</w:t>
            </w:r>
          </w:p>
        </w:tc>
        <w:tc>
          <w:tcPr>
            <w:tcW w:w="562" w:type="dxa"/>
          </w:tcPr>
          <w:p w14:paraId="46731B26" w14:textId="341BEC77" w:rsidR="009E6C43" w:rsidRPr="009E6C43" w:rsidRDefault="009E6C43" w:rsidP="009E6C43">
            <w:pPr>
              <w:jc w:val="center"/>
              <w:rPr>
                <w:b/>
                <w:bCs/>
                <w:lang w:eastAsia="en-US"/>
              </w:rPr>
            </w:pPr>
            <w:r>
              <w:rPr>
                <w:b/>
                <w:bCs/>
                <w:lang w:eastAsia="en-US"/>
              </w:rPr>
              <w:t>R</w:t>
            </w:r>
          </w:p>
        </w:tc>
      </w:tr>
      <w:tr w:rsidR="00D41879" w:rsidRPr="007067E0" w14:paraId="0A054E45" w14:textId="77777777" w:rsidTr="003F4A13">
        <w:trPr>
          <w:trHeight w:val="324"/>
        </w:trPr>
        <w:tc>
          <w:tcPr>
            <w:tcW w:w="1403" w:type="dxa"/>
            <w:shd w:val="clear" w:color="auto" w:fill="D0CECE" w:themeFill="background2" w:themeFillShade="E6"/>
          </w:tcPr>
          <w:p w14:paraId="1F6099CF" w14:textId="75A7A78D" w:rsidR="00D41879" w:rsidRPr="007067E0" w:rsidRDefault="00D41879" w:rsidP="00D41879">
            <w:pPr>
              <w:jc w:val="center"/>
              <w:rPr>
                <w:rFonts w:cs="Times New Roman"/>
                <w:lang w:eastAsia="en-US"/>
              </w:rPr>
            </w:pPr>
            <w:r w:rsidRPr="007067E0">
              <w:rPr>
                <w:rFonts w:cs="Times New Roman"/>
                <w:lang w:eastAsia="en-US"/>
              </w:rPr>
              <w:t>1</w:t>
            </w:r>
          </w:p>
        </w:tc>
        <w:tc>
          <w:tcPr>
            <w:tcW w:w="2014" w:type="dxa"/>
            <w:shd w:val="clear" w:color="auto" w:fill="D0CECE" w:themeFill="background2" w:themeFillShade="E6"/>
          </w:tcPr>
          <w:p w14:paraId="57F95D42" w14:textId="531F5ABF" w:rsidR="00D41879" w:rsidRPr="007067E0" w:rsidRDefault="00D41879" w:rsidP="00D41879">
            <w:pPr>
              <w:jc w:val="center"/>
              <w:rPr>
                <w:rFonts w:cs="Times New Roman"/>
                <w:lang w:eastAsia="en-US"/>
              </w:rPr>
            </w:pPr>
            <w:r w:rsidRPr="007067E0">
              <w:rPr>
                <w:rFonts w:cs="Times New Roman"/>
                <w:lang w:eastAsia="en-US"/>
              </w:rPr>
              <w:t>2.1.1</w:t>
            </w:r>
          </w:p>
        </w:tc>
        <w:tc>
          <w:tcPr>
            <w:tcW w:w="4592" w:type="dxa"/>
            <w:shd w:val="clear" w:color="auto" w:fill="D0CECE" w:themeFill="background2" w:themeFillShade="E6"/>
          </w:tcPr>
          <w:p w14:paraId="147B9C9F" w14:textId="1F605A86" w:rsidR="00D41879" w:rsidRPr="007067E0" w:rsidRDefault="007D2299" w:rsidP="00D41879">
            <w:pPr>
              <w:jc w:val="center"/>
              <w:rPr>
                <w:rFonts w:cs="Times New Roman"/>
                <w:lang w:eastAsia="en-US"/>
              </w:rPr>
            </w:pPr>
            <w:r w:rsidRPr="007067E0">
              <w:rPr>
                <w:rFonts w:cs="Times New Roman"/>
                <w:lang w:eastAsia="en-US"/>
              </w:rPr>
              <w:t>Test load and trial</w:t>
            </w:r>
          </w:p>
        </w:tc>
        <w:tc>
          <w:tcPr>
            <w:tcW w:w="683" w:type="dxa"/>
            <w:shd w:val="clear" w:color="auto" w:fill="D0CECE" w:themeFill="background2" w:themeFillShade="E6"/>
          </w:tcPr>
          <w:p w14:paraId="65344BF6" w14:textId="4E7D9A26" w:rsidR="00D41879" w:rsidRPr="007067E0" w:rsidRDefault="007D2299" w:rsidP="00D4187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22531228" w14:textId="77777777" w:rsidR="00D41879" w:rsidRPr="007067E0" w:rsidRDefault="00D41879" w:rsidP="00D41879">
            <w:pPr>
              <w:jc w:val="center"/>
              <w:rPr>
                <w:rFonts w:cs="Times New Roman"/>
                <w:lang w:eastAsia="en-US"/>
              </w:rPr>
            </w:pPr>
          </w:p>
        </w:tc>
        <w:tc>
          <w:tcPr>
            <w:tcW w:w="591" w:type="dxa"/>
            <w:shd w:val="clear" w:color="auto" w:fill="D0CECE" w:themeFill="background2" w:themeFillShade="E6"/>
          </w:tcPr>
          <w:p w14:paraId="67EC50AF" w14:textId="678DD919" w:rsidR="00D41879" w:rsidRPr="007067E0" w:rsidRDefault="00D41879" w:rsidP="00D41879">
            <w:pPr>
              <w:jc w:val="center"/>
              <w:rPr>
                <w:rFonts w:cs="Times New Roman"/>
                <w:lang w:eastAsia="en-US"/>
              </w:rPr>
            </w:pPr>
          </w:p>
        </w:tc>
        <w:tc>
          <w:tcPr>
            <w:tcW w:w="562" w:type="dxa"/>
            <w:shd w:val="clear" w:color="auto" w:fill="D0CECE" w:themeFill="background2" w:themeFillShade="E6"/>
          </w:tcPr>
          <w:p w14:paraId="6FE046B4" w14:textId="77777777" w:rsidR="00D41879" w:rsidRPr="007067E0" w:rsidRDefault="00D41879" w:rsidP="00D41879">
            <w:pPr>
              <w:jc w:val="center"/>
              <w:rPr>
                <w:rFonts w:cs="Times New Roman"/>
                <w:lang w:eastAsia="en-US"/>
              </w:rPr>
            </w:pPr>
          </w:p>
        </w:tc>
      </w:tr>
      <w:tr w:rsidR="00D41879" w:rsidRPr="007067E0" w14:paraId="57197046" w14:textId="77777777" w:rsidTr="009E6C43">
        <w:trPr>
          <w:trHeight w:val="341"/>
        </w:trPr>
        <w:tc>
          <w:tcPr>
            <w:tcW w:w="1403" w:type="dxa"/>
          </w:tcPr>
          <w:p w14:paraId="08986FAE" w14:textId="45D514AD" w:rsidR="00D41879" w:rsidRPr="007067E0" w:rsidRDefault="00D41879" w:rsidP="00D41879">
            <w:pPr>
              <w:jc w:val="center"/>
              <w:rPr>
                <w:rFonts w:cs="Times New Roman"/>
                <w:lang w:eastAsia="en-US"/>
              </w:rPr>
            </w:pPr>
            <w:r w:rsidRPr="007067E0">
              <w:rPr>
                <w:rFonts w:cs="Times New Roman"/>
                <w:lang w:eastAsia="en-US"/>
              </w:rPr>
              <w:t>2</w:t>
            </w:r>
          </w:p>
        </w:tc>
        <w:tc>
          <w:tcPr>
            <w:tcW w:w="2014" w:type="dxa"/>
          </w:tcPr>
          <w:p w14:paraId="5B012C0B" w14:textId="74E94513" w:rsidR="00D41879" w:rsidRPr="007067E0" w:rsidRDefault="00D41879" w:rsidP="00D41879">
            <w:pPr>
              <w:jc w:val="center"/>
              <w:rPr>
                <w:rFonts w:cs="Times New Roman"/>
                <w:lang w:eastAsia="en-US"/>
              </w:rPr>
            </w:pPr>
            <w:r w:rsidRPr="007067E0">
              <w:rPr>
                <w:rFonts w:cs="Times New Roman"/>
                <w:lang w:eastAsia="en-US"/>
              </w:rPr>
              <w:t>2.1.2</w:t>
            </w:r>
          </w:p>
        </w:tc>
        <w:tc>
          <w:tcPr>
            <w:tcW w:w="4592" w:type="dxa"/>
          </w:tcPr>
          <w:p w14:paraId="570386EC" w14:textId="1701D8A8" w:rsidR="00D41879" w:rsidRPr="007067E0" w:rsidRDefault="007D2299" w:rsidP="00D41879">
            <w:pPr>
              <w:jc w:val="center"/>
              <w:rPr>
                <w:rFonts w:cs="Times New Roman"/>
                <w:lang w:eastAsia="en-US"/>
              </w:rPr>
            </w:pPr>
            <w:r w:rsidRPr="007067E0">
              <w:rPr>
                <w:rFonts w:cs="Times New Roman"/>
                <w:lang w:eastAsia="en-US"/>
              </w:rPr>
              <w:t>Measurement/Trial</w:t>
            </w:r>
          </w:p>
        </w:tc>
        <w:tc>
          <w:tcPr>
            <w:tcW w:w="683" w:type="dxa"/>
          </w:tcPr>
          <w:p w14:paraId="3D5BFF46" w14:textId="53EB9BA7" w:rsidR="00D41879" w:rsidRPr="007067E0" w:rsidRDefault="007D2299" w:rsidP="00D41879">
            <w:pPr>
              <w:jc w:val="center"/>
              <w:rPr>
                <w:rFonts w:cs="Times New Roman"/>
                <w:lang w:eastAsia="en-US"/>
              </w:rPr>
            </w:pPr>
            <w:r w:rsidRPr="007067E0">
              <w:rPr>
                <w:rFonts w:cs="Times New Roman"/>
                <w:lang w:eastAsia="en-US"/>
              </w:rPr>
              <w:t>X</w:t>
            </w:r>
          </w:p>
        </w:tc>
        <w:tc>
          <w:tcPr>
            <w:tcW w:w="590" w:type="dxa"/>
          </w:tcPr>
          <w:p w14:paraId="0D5CFDB8" w14:textId="77777777" w:rsidR="00D41879" w:rsidRPr="007067E0" w:rsidRDefault="00D41879" w:rsidP="00D41879">
            <w:pPr>
              <w:jc w:val="center"/>
              <w:rPr>
                <w:rFonts w:cs="Times New Roman"/>
                <w:lang w:eastAsia="en-US"/>
              </w:rPr>
            </w:pPr>
          </w:p>
        </w:tc>
        <w:tc>
          <w:tcPr>
            <w:tcW w:w="591" w:type="dxa"/>
          </w:tcPr>
          <w:p w14:paraId="437E34CA" w14:textId="0B08A8BF" w:rsidR="00D41879" w:rsidRPr="007067E0" w:rsidRDefault="00D41879" w:rsidP="00D41879">
            <w:pPr>
              <w:jc w:val="center"/>
              <w:rPr>
                <w:rFonts w:cs="Times New Roman"/>
                <w:lang w:eastAsia="en-US"/>
              </w:rPr>
            </w:pPr>
          </w:p>
        </w:tc>
        <w:tc>
          <w:tcPr>
            <w:tcW w:w="562" w:type="dxa"/>
          </w:tcPr>
          <w:p w14:paraId="5BBC0505" w14:textId="77777777" w:rsidR="00D41879" w:rsidRPr="007067E0" w:rsidRDefault="00D41879" w:rsidP="00D41879">
            <w:pPr>
              <w:jc w:val="center"/>
              <w:rPr>
                <w:rFonts w:cs="Times New Roman"/>
                <w:lang w:eastAsia="en-US"/>
              </w:rPr>
            </w:pPr>
          </w:p>
        </w:tc>
      </w:tr>
      <w:tr w:rsidR="00D41879" w:rsidRPr="007067E0" w14:paraId="36A3EAEB" w14:textId="77777777" w:rsidTr="003F4A13">
        <w:trPr>
          <w:trHeight w:val="324"/>
        </w:trPr>
        <w:tc>
          <w:tcPr>
            <w:tcW w:w="1403" w:type="dxa"/>
            <w:shd w:val="clear" w:color="auto" w:fill="D0CECE" w:themeFill="background2" w:themeFillShade="E6"/>
          </w:tcPr>
          <w:p w14:paraId="05F51702" w14:textId="7AC5D1CD" w:rsidR="00D41879" w:rsidRPr="007067E0" w:rsidRDefault="00D41879" w:rsidP="00D41879">
            <w:pPr>
              <w:jc w:val="center"/>
              <w:rPr>
                <w:rFonts w:cs="Times New Roman"/>
                <w:lang w:eastAsia="en-US"/>
              </w:rPr>
            </w:pPr>
            <w:r w:rsidRPr="007067E0">
              <w:rPr>
                <w:rFonts w:cs="Times New Roman"/>
                <w:lang w:eastAsia="en-US"/>
              </w:rPr>
              <w:t>3</w:t>
            </w:r>
          </w:p>
        </w:tc>
        <w:tc>
          <w:tcPr>
            <w:tcW w:w="2014" w:type="dxa"/>
            <w:shd w:val="clear" w:color="auto" w:fill="D0CECE" w:themeFill="background2" w:themeFillShade="E6"/>
          </w:tcPr>
          <w:p w14:paraId="26805895" w14:textId="340BEC21" w:rsidR="00D41879" w:rsidRPr="007067E0" w:rsidRDefault="00D41879" w:rsidP="00D41879">
            <w:pPr>
              <w:jc w:val="center"/>
              <w:rPr>
                <w:rFonts w:cs="Times New Roman"/>
                <w:lang w:eastAsia="en-US"/>
              </w:rPr>
            </w:pPr>
            <w:r w:rsidRPr="007067E0">
              <w:rPr>
                <w:rFonts w:cs="Times New Roman"/>
                <w:lang w:eastAsia="en-US"/>
              </w:rPr>
              <w:t>2.1.3</w:t>
            </w:r>
          </w:p>
        </w:tc>
        <w:tc>
          <w:tcPr>
            <w:tcW w:w="4592" w:type="dxa"/>
            <w:shd w:val="clear" w:color="auto" w:fill="D0CECE" w:themeFill="background2" w:themeFillShade="E6"/>
          </w:tcPr>
          <w:p w14:paraId="24D31017" w14:textId="7DF8FC15" w:rsidR="00D41879" w:rsidRPr="007067E0" w:rsidRDefault="007D2299" w:rsidP="00D41879">
            <w:pPr>
              <w:jc w:val="center"/>
              <w:rPr>
                <w:rFonts w:cs="Times New Roman"/>
                <w:lang w:eastAsia="en-US"/>
              </w:rPr>
            </w:pPr>
            <w:r w:rsidRPr="007067E0">
              <w:rPr>
                <w:rFonts w:cs="Times New Roman"/>
                <w:lang w:eastAsia="en-US"/>
              </w:rPr>
              <w:t>Measurement/Trial</w:t>
            </w:r>
          </w:p>
        </w:tc>
        <w:tc>
          <w:tcPr>
            <w:tcW w:w="683" w:type="dxa"/>
            <w:shd w:val="clear" w:color="auto" w:fill="D0CECE" w:themeFill="background2" w:themeFillShade="E6"/>
          </w:tcPr>
          <w:p w14:paraId="501D1287" w14:textId="10BF3069" w:rsidR="00D41879" w:rsidRPr="007067E0" w:rsidRDefault="007D2299" w:rsidP="00D4187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065CAC86" w14:textId="77777777" w:rsidR="00D41879" w:rsidRPr="007067E0" w:rsidRDefault="00D41879" w:rsidP="00D41879">
            <w:pPr>
              <w:jc w:val="center"/>
              <w:rPr>
                <w:rFonts w:cs="Times New Roman"/>
                <w:lang w:eastAsia="en-US"/>
              </w:rPr>
            </w:pPr>
          </w:p>
        </w:tc>
        <w:tc>
          <w:tcPr>
            <w:tcW w:w="591" w:type="dxa"/>
            <w:shd w:val="clear" w:color="auto" w:fill="D0CECE" w:themeFill="background2" w:themeFillShade="E6"/>
          </w:tcPr>
          <w:p w14:paraId="2C533E3D" w14:textId="663E6F9E" w:rsidR="00D41879" w:rsidRPr="007067E0" w:rsidRDefault="00D41879" w:rsidP="00D41879">
            <w:pPr>
              <w:jc w:val="center"/>
              <w:rPr>
                <w:rFonts w:cs="Times New Roman"/>
                <w:lang w:eastAsia="en-US"/>
              </w:rPr>
            </w:pPr>
          </w:p>
        </w:tc>
        <w:tc>
          <w:tcPr>
            <w:tcW w:w="562" w:type="dxa"/>
            <w:shd w:val="clear" w:color="auto" w:fill="D0CECE" w:themeFill="background2" w:themeFillShade="E6"/>
          </w:tcPr>
          <w:p w14:paraId="10876E6C" w14:textId="77777777" w:rsidR="00D41879" w:rsidRPr="007067E0" w:rsidRDefault="00D41879" w:rsidP="00D41879">
            <w:pPr>
              <w:jc w:val="center"/>
              <w:rPr>
                <w:rFonts w:cs="Times New Roman"/>
                <w:lang w:eastAsia="en-US"/>
              </w:rPr>
            </w:pPr>
          </w:p>
        </w:tc>
      </w:tr>
      <w:tr w:rsidR="00D41879" w:rsidRPr="007067E0" w14:paraId="79AA3526" w14:textId="77777777" w:rsidTr="009E6C43">
        <w:trPr>
          <w:trHeight w:val="324"/>
        </w:trPr>
        <w:tc>
          <w:tcPr>
            <w:tcW w:w="1403" w:type="dxa"/>
          </w:tcPr>
          <w:p w14:paraId="4978105D" w14:textId="58A8BC24" w:rsidR="00D41879" w:rsidRPr="007067E0" w:rsidRDefault="00D41879" w:rsidP="00D41879">
            <w:pPr>
              <w:jc w:val="center"/>
              <w:rPr>
                <w:rFonts w:cs="Times New Roman"/>
                <w:lang w:eastAsia="en-US"/>
              </w:rPr>
            </w:pPr>
            <w:r w:rsidRPr="007067E0">
              <w:rPr>
                <w:rFonts w:cs="Times New Roman"/>
                <w:lang w:eastAsia="en-US"/>
              </w:rPr>
              <w:t>4</w:t>
            </w:r>
          </w:p>
        </w:tc>
        <w:tc>
          <w:tcPr>
            <w:tcW w:w="2014" w:type="dxa"/>
          </w:tcPr>
          <w:p w14:paraId="1E189535" w14:textId="486E7C23" w:rsidR="00D41879" w:rsidRPr="007067E0" w:rsidRDefault="00D41879" w:rsidP="00D41879">
            <w:pPr>
              <w:jc w:val="center"/>
              <w:rPr>
                <w:rFonts w:cs="Times New Roman"/>
                <w:lang w:eastAsia="en-US"/>
              </w:rPr>
            </w:pPr>
            <w:r w:rsidRPr="007067E0">
              <w:rPr>
                <w:rFonts w:cs="Times New Roman"/>
                <w:lang w:eastAsia="en-US"/>
              </w:rPr>
              <w:t>2.1.4</w:t>
            </w:r>
          </w:p>
        </w:tc>
        <w:tc>
          <w:tcPr>
            <w:tcW w:w="4592" w:type="dxa"/>
          </w:tcPr>
          <w:p w14:paraId="3020C86E" w14:textId="137175F6" w:rsidR="00D41879" w:rsidRPr="007067E0" w:rsidRDefault="007D2299" w:rsidP="007D2299">
            <w:pPr>
              <w:tabs>
                <w:tab w:val="center" w:pos="2188"/>
                <w:tab w:val="left" w:pos="2730"/>
              </w:tabs>
              <w:rPr>
                <w:rFonts w:cs="Times New Roman"/>
                <w:lang w:eastAsia="en-US"/>
              </w:rPr>
            </w:pPr>
            <w:r w:rsidRPr="007067E0">
              <w:rPr>
                <w:rFonts w:cs="Times New Roman"/>
                <w:lang w:eastAsia="en-US"/>
              </w:rPr>
              <w:tab/>
              <w:t>Repeated Trials</w:t>
            </w:r>
          </w:p>
        </w:tc>
        <w:tc>
          <w:tcPr>
            <w:tcW w:w="683" w:type="dxa"/>
          </w:tcPr>
          <w:p w14:paraId="74B5E3F2" w14:textId="59F06D01" w:rsidR="00D41879" w:rsidRPr="007067E0" w:rsidRDefault="007D2299" w:rsidP="00D41879">
            <w:pPr>
              <w:jc w:val="center"/>
              <w:rPr>
                <w:rFonts w:cs="Times New Roman"/>
                <w:lang w:eastAsia="en-US"/>
              </w:rPr>
            </w:pPr>
            <w:r w:rsidRPr="007067E0">
              <w:rPr>
                <w:rFonts w:cs="Times New Roman"/>
                <w:lang w:eastAsia="en-US"/>
              </w:rPr>
              <w:t>X</w:t>
            </w:r>
          </w:p>
        </w:tc>
        <w:tc>
          <w:tcPr>
            <w:tcW w:w="590" w:type="dxa"/>
          </w:tcPr>
          <w:p w14:paraId="00F6BFC4" w14:textId="77777777" w:rsidR="00D41879" w:rsidRPr="007067E0" w:rsidRDefault="00D41879" w:rsidP="00D41879">
            <w:pPr>
              <w:jc w:val="center"/>
              <w:rPr>
                <w:rFonts w:cs="Times New Roman"/>
                <w:lang w:eastAsia="en-US"/>
              </w:rPr>
            </w:pPr>
          </w:p>
        </w:tc>
        <w:tc>
          <w:tcPr>
            <w:tcW w:w="591" w:type="dxa"/>
          </w:tcPr>
          <w:p w14:paraId="152777A1" w14:textId="02C7190A" w:rsidR="00D41879" w:rsidRPr="007067E0" w:rsidRDefault="007D2299" w:rsidP="00D41879">
            <w:pPr>
              <w:jc w:val="center"/>
              <w:rPr>
                <w:rFonts w:cs="Times New Roman"/>
                <w:lang w:eastAsia="en-US"/>
              </w:rPr>
            </w:pPr>
            <w:r w:rsidRPr="007067E0">
              <w:rPr>
                <w:rFonts w:cs="Times New Roman"/>
                <w:lang w:eastAsia="en-US"/>
              </w:rPr>
              <w:t>X</w:t>
            </w:r>
          </w:p>
        </w:tc>
        <w:tc>
          <w:tcPr>
            <w:tcW w:w="562" w:type="dxa"/>
          </w:tcPr>
          <w:p w14:paraId="26252286" w14:textId="77777777" w:rsidR="00D41879" w:rsidRPr="007067E0" w:rsidRDefault="00D41879" w:rsidP="00D41879">
            <w:pPr>
              <w:jc w:val="center"/>
              <w:rPr>
                <w:rFonts w:cs="Times New Roman"/>
                <w:lang w:eastAsia="en-US"/>
              </w:rPr>
            </w:pPr>
          </w:p>
        </w:tc>
      </w:tr>
      <w:tr w:rsidR="00D41879" w:rsidRPr="007067E0" w14:paraId="218D9C26" w14:textId="77777777" w:rsidTr="003F4A13">
        <w:trPr>
          <w:trHeight w:val="324"/>
        </w:trPr>
        <w:tc>
          <w:tcPr>
            <w:tcW w:w="1403" w:type="dxa"/>
            <w:shd w:val="clear" w:color="auto" w:fill="D0CECE" w:themeFill="background2" w:themeFillShade="E6"/>
          </w:tcPr>
          <w:p w14:paraId="11C5D96C" w14:textId="7689D50F" w:rsidR="00D41879" w:rsidRPr="007067E0" w:rsidRDefault="00D41879" w:rsidP="00D41879">
            <w:pPr>
              <w:jc w:val="center"/>
              <w:rPr>
                <w:rFonts w:cs="Times New Roman"/>
                <w:lang w:eastAsia="en-US"/>
              </w:rPr>
            </w:pPr>
            <w:r w:rsidRPr="007067E0">
              <w:rPr>
                <w:rFonts w:cs="Times New Roman"/>
                <w:lang w:eastAsia="en-US"/>
              </w:rPr>
              <w:t>5</w:t>
            </w:r>
          </w:p>
        </w:tc>
        <w:tc>
          <w:tcPr>
            <w:tcW w:w="2014" w:type="dxa"/>
            <w:shd w:val="clear" w:color="auto" w:fill="D0CECE" w:themeFill="background2" w:themeFillShade="E6"/>
          </w:tcPr>
          <w:p w14:paraId="6E32C199" w14:textId="519D35DD" w:rsidR="00D41879" w:rsidRPr="007067E0" w:rsidRDefault="00D41879" w:rsidP="00D41879">
            <w:pPr>
              <w:jc w:val="center"/>
              <w:rPr>
                <w:rFonts w:cs="Times New Roman"/>
                <w:lang w:eastAsia="en-US"/>
              </w:rPr>
            </w:pPr>
            <w:r w:rsidRPr="007067E0">
              <w:rPr>
                <w:rFonts w:cs="Times New Roman"/>
                <w:lang w:eastAsia="en-US"/>
              </w:rPr>
              <w:t>2.2.1</w:t>
            </w:r>
          </w:p>
        </w:tc>
        <w:tc>
          <w:tcPr>
            <w:tcW w:w="4592" w:type="dxa"/>
            <w:shd w:val="clear" w:color="auto" w:fill="D0CECE" w:themeFill="background2" w:themeFillShade="E6"/>
          </w:tcPr>
          <w:p w14:paraId="2C3A01B8" w14:textId="7991DCD8" w:rsidR="00D41879" w:rsidRPr="007067E0" w:rsidRDefault="007D2299" w:rsidP="00D41879">
            <w:pPr>
              <w:jc w:val="center"/>
              <w:rPr>
                <w:rFonts w:cs="Times New Roman"/>
                <w:lang w:eastAsia="en-US"/>
              </w:rPr>
            </w:pPr>
            <w:r w:rsidRPr="007067E0">
              <w:rPr>
                <w:rFonts w:cs="Times New Roman"/>
                <w:lang w:eastAsia="en-US"/>
              </w:rPr>
              <w:t>Measurement and Comparison</w:t>
            </w:r>
          </w:p>
        </w:tc>
        <w:tc>
          <w:tcPr>
            <w:tcW w:w="683" w:type="dxa"/>
            <w:shd w:val="clear" w:color="auto" w:fill="D0CECE" w:themeFill="background2" w:themeFillShade="E6"/>
          </w:tcPr>
          <w:p w14:paraId="4860C27D" w14:textId="6BD236E3" w:rsidR="00D41879" w:rsidRPr="007067E0" w:rsidRDefault="007D2299" w:rsidP="00D4187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43121CA9" w14:textId="77777777" w:rsidR="00D41879" w:rsidRPr="007067E0" w:rsidRDefault="00D41879" w:rsidP="00D41879">
            <w:pPr>
              <w:jc w:val="center"/>
              <w:rPr>
                <w:rFonts w:cs="Times New Roman"/>
                <w:lang w:eastAsia="en-US"/>
              </w:rPr>
            </w:pPr>
          </w:p>
        </w:tc>
        <w:tc>
          <w:tcPr>
            <w:tcW w:w="591" w:type="dxa"/>
            <w:shd w:val="clear" w:color="auto" w:fill="D0CECE" w:themeFill="background2" w:themeFillShade="E6"/>
          </w:tcPr>
          <w:p w14:paraId="28E264C6" w14:textId="77777777" w:rsidR="00D41879" w:rsidRPr="007067E0" w:rsidRDefault="00D41879" w:rsidP="00D41879">
            <w:pPr>
              <w:jc w:val="center"/>
              <w:rPr>
                <w:rFonts w:cs="Times New Roman"/>
                <w:lang w:eastAsia="en-US"/>
              </w:rPr>
            </w:pPr>
          </w:p>
        </w:tc>
        <w:tc>
          <w:tcPr>
            <w:tcW w:w="562" w:type="dxa"/>
            <w:shd w:val="clear" w:color="auto" w:fill="D0CECE" w:themeFill="background2" w:themeFillShade="E6"/>
          </w:tcPr>
          <w:p w14:paraId="1040D08E" w14:textId="7A909C5F" w:rsidR="00D41879" w:rsidRPr="007067E0" w:rsidRDefault="007D2299" w:rsidP="00D41879">
            <w:pPr>
              <w:jc w:val="center"/>
              <w:rPr>
                <w:rFonts w:cs="Times New Roman"/>
                <w:lang w:eastAsia="en-US"/>
              </w:rPr>
            </w:pPr>
            <w:r w:rsidRPr="007067E0">
              <w:rPr>
                <w:rFonts w:cs="Times New Roman"/>
                <w:lang w:eastAsia="en-US"/>
              </w:rPr>
              <w:t>X</w:t>
            </w:r>
          </w:p>
        </w:tc>
      </w:tr>
      <w:tr w:rsidR="007D2299" w:rsidRPr="007067E0" w14:paraId="70B44342" w14:textId="77777777" w:rsidTr="009E6C43">
        <w:trPr>
          <w:trHeight w:val="324"/>
        </w:trPr>
        <w:tc>
          <w:tcPr>
            <w:tcW w:w="1403" w:type="dxa"/>
          </w:tcPr>
          <w:p w14:paraId="50AC18FF" w14:textId="6EC8A359" w:rsidR="007D2299" w:rsidRPr="007067E0" w:rsidRDefault="007D2299" w:rsidP="007D2299">
            <w:pPr>
              <w:jc w:val="center"/>
              <w:rPr>
                <w:rFonts w:cs="Times New Roman"/>
                <w:lang w:eastAsia="en-US"/>
              </w:rPr>
            </w:pPr>
            <w:r w:rsidRPr="007067E0">
              <w:rPr>
                <w:rFonts w:cs="Times New Roman"/>
                <w:lang w:eastAsia="en-US"/>
              </w:rPr>
              <w:t>6</w:t>
            </w:r>
          </w:p>
        </w:tc>
        <w:tc>
          <w:tcPr>
            <w:tcW w:w="2014" w:type="dxa"/>
          </w:tcPr>
          <w:p w14:paraId="7547DB81" w14:textId="17282F63" w:rsidR="007D2299" w:rsidRPr="007067E0" w:rsidRDefault="007D2299" w:rsidP="007D2299">
            <w:pPr>
              <w:jc w:val="center"/>
              <w:rPr>
                <w:rFonts w:cs="Times New Roman"/>
                <w:lang w:eastAsia="en-US"/>
              </w:rPr>
            </w:pPr>
            <w:r w:rsidRPr="007067E0">
              <w:rPr>
                <w:rFonts w:cs="Times New Roman"/>
                <w:lang w:eastAsia="en-US"/>
              </w:rPr>
              <w:t>2.2.2</w:t>
            </w:r>
          </w:p>
        </w:tc>
        <w:tc>
          <w:tcPr>
            <w:tcW w:w="4592" w:type="dxa"/>
          </w:tcPr>
          <w:p w14:paraId="60BCE124" w14:textId="165D6008" w:rsidR="007D2299" w:rsidRPr="007067E0" w:rsidRDefault="007D2299" w:rsidP="007D2299">
            <w:pPr>
              <w:jc w:val="center"/>
              <w:rPr>
                <w:rFonts w:cs="Times New Roman"/>
                <w:lang w:eastAsia="en-US"/>
              </w:rPr>
            </w:pPr>
            <w:r w:rsidRPr="007067E0">
              <w:rPr>
                <w:rFonts w:cs="Times New Roman"/>
                <w:lang w:eastAsia="en-US"/>
              </w:rPr>
              <w:t>Measurement and Comparison</w:t>
            </w:r>
          </w:p>
        </w:tc>
        <w:tc>
          <w:tcPr>
            <w:tcW w:w="683" w:type="dxa"/>
          </w:tcPr>
          <w:p w14:paraId="491616E4" w14:textId="1739C4F6" w:rsidR="007D2299" w:rsidRPr="007067E0" w:rsidRDefault="007D2299" w:rsidP="007D2299">
            <w:pPr>
              <w:jc w:val="center"/>
              <w:rPr>
                <w:rFonts w:cs="Times New Roman"/>
                <w:lang w:eastAsia="en-US"/>
              </w:rPr>
            </w:pPr>
            <w:r w:rsidRPr="007067E0">
              <w:rPr>
                <w:rFonts w:cs="Times New Roman"/>
                <w:lang w:eastAsia="en-US"/>
              </w:rPr>
              <w:t>X</w:t>
            </w:r>
          </w:p>
        </w:tc>
        <w:tc>
          <w:tcPr>
            <w:tcW w:w="590" w:type="dxa"/>
          </w:tcPr>
          <w:p w14:paraId="6F79097C" w14:textId="77777777" w:rsidR="007D2299" w:rsidRPr="007067E0" w:rsidRDefault="007D2299" w:rsidP="007D2299">
            <w:pPr>
              <w:jc w:val="center"/>
              <w:rPr>
                <w:rFonts w:cs="Times New Roman"/>
                <w:lang w:eastAsia="en-US"/>
              </w:rPr>
            </w:pPr>
          </w:p>
        </w:tc>
        <w:tc>
          <w:tcPr>
            <w:tcW w:w="591" w:type="dxa"/>
          </w:tcPr>
          <w:p w14:paraId="116DC007" w14:textId="77777777" w:rsidR="007D2299" w:rsidRPr="007067E0" w:rsidRDefault="007D2299" w:rsidP="007D2299">
            <w:pPr>
              <w:jc w:val="center"/>
              <w:rPr>
                <w:rFonts w:cs="Times New Roman"/>
                <w:lang w:eastAsia="en-US"/>
              </w:rPr>
            </w:pPr>
          </w:p>
        </w:tc>
        <w:tc>
          <w:tcPr>
            <w:tcW w:w="562" w:type="dxa"/>
          </w:tcPr>
          <w:p w14:paraId="3A6C8843" w14:textId="1E45D1BC" w:rsidR="007D2299" w:rsidRPr="007067E0" w:rsidRDefault="007D2299" w:rsidP="007D2299">
            <w:pPr>
              <w:jc w:val="center"/>
              <w:rPr>
                <w:rFonts w:cs="Times New Roman"/>
                <w:lang w:eastAsia="en-US"/>
              </w:rPr>
            </w:pPr>
            <w:r w:rsidRPr="007067E0">
              <w:rPr>
                <w:rFonts w:cs="Times New Roman"/>
                <w:lang w:eastAsia="en-US"/>
              </w:rPr>
              <w:t>X</w:t>
            </w:r>
          </w:p>
        </w:tc>
      </w:tr>
      <w:tr w:rsidR="007D2299" w:rsidRPr="007067E0" w14:paraId="259C4B70" w14:textId="77777777" w:rsidTr="00862131">
        <w:trPr>
          <w:trHeight w:val="341"/>
        </w:trPr>
        <w:tc>
          <w:tcPr>
            <w:tcW w:w="1403" w:type="dxa"/>
            <w:shd w:val="clear" w:color="auto" w:fill="D0CECE" w:themeFill="background2" w:themeFillShade="E6"/>
          </w:tcPr>
          <w:p w14:paraId="4E8541C6" w14:textId="14613D96" w:rsidR="007D2299" w:rsidRPr="007067E0" w:rsidRDefault="007D2299" w:rsidP="007D2299">
            <w:pPr>
              <w:jc w:val="center"/>
              <w:rPr>
                <w:rFonts w:cs="Times New Roman"/>
                <w:lang w:eastAsia="en-US"/>
              </w:rPr>
            </w:pPr>
            <w:r w:rsidRPr="007067E0">
              <w:rPr>
                <w:rFonts w:cs="Times New Roman"/>
                <w:lang w:eastAsia="en-US"/>
              </w:rPr>
              <w:t>7</w:t>
            </w:r>
          </w:p>
        </w:tc>
        <w:tc>
          <w:tcPr>
            <w:tcW w:w="2014" w:type="dxa"/>
            <w:shd w:val="clear" w:color="auto" w:fill="D0CECE" w:themeFill="background2" w:themeFillShade="E6"/>
          </w:tcPr>
          <w:p w14:paraId="69391A13" w14:textId="7BAEA31B" w:rsidR="007D2299" w:rsidRPr="007067E0" w:rsidRDefault="007D2299" w:rsidP="007D2299">
            <w:pPr>
              <w:jc w:val="center"/>
              <w:rPr>
                <w:rFonts w:cs="Times New Roman"/>
                <w:lang w:eastAsia="en-US"/>
              </w:rPr>
            </w:pPr>
            <w:r w:rsidRPr="007067E0">
              <w:rPr>
                <w:rFonts w:cs="Times New Roman"/>
                <w:lang w:eastAsia="en-US"/>
              </w:rPr>
              <w:t>2.3.1</w:t>
            </w:r>
          </w:p>
        </w:tc>
        <w:tc>
          <w:tcPr>
            <w:tcW w:w="4592" w:type="dxa"/>
            <w:shd w:val="clear" w:color="auto" w:fill="D0CECE" w:themeFill="background2" w:themeFillShade="E6"/>
          </w:tcPr>
          <w:p w14:paraId="4EAA403D" w14:textId="6FD4E6DB" w:rsidR="007D2299" w:rsidRPr="007067E0" w:rsidRDefault="007D2299" w:rsidP="007D2299">
            <w:pPr>
              <w:jc w:val="center"/>
              <w:rPr>
                <w:rFonts w:cs="Times New Roman"/>
                <w:lang w:eastAsia="en-US"/>
              </w:rPr>
            </w:pPr>
            <w:r w:rsidRPr="007067E0">
              <w:rPr>
                <w:rFonts w:cs="Times New Roman"/>
                <w:lang w:eastAsia="en-US"/>
              </w:rPr>
              <w:t>Trial, followed by Analysis and Comparison</w:t>
            </w:r>
          </w:p>
        </w:tc>
        <w:tc>
          <w:tcPr>
            <w:tcW w:w="683" w:type="dxa"/>
            <w:shd w:val="clear" w:color="auto" w:fill="D0CECE" w:themeFill="background2" w:themeFillShade="E6"/>
          </w:tcPr>
          <w:p w14:paraId="746F4F3B" w14:textId="24907E62" w:rsidR="007D2299" w:rsidRPr="007067E0" w:rsidRDefault="007D2299" w:rsidP="007D229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6D3F79ED" w14:textId="4966B7A9" w:rsidR="007D2299" w:rsidRPr="007067E0" w:rsidRDefault="007D2299" w:rsidP="007D2299">
            <w:pPr>
              <w:jc w:val="center"/>
              <w:rPr>
                <w:rFonts w:cs="Times New Roman"/>
                <w:lang w:eastAsia="en-US"/>
              </w:rPr>
            </w:pPr>
            <w:r w:rsidRPr="007067E0">
              <w:rPr>
                <w:rFonts w:cs="Times New Roman"/>
                <w:lang w:eastAsia="en-US"/>
              </w:rPr>
              <w:t>X</w:t>
            </w:r>
          </w:p>
        </w:tc>
        <w:tc>
          <w:tcPr>
            <w:tcW w:w="591" w:type="dxa"/>
            <w:shd w:val="clear" w:color="auto" w:fill="D0CECE" w:themeFill="background2" w:themeFillShade="E6"/>
          </w:tcPr>
          <w:p w14:paraId="37355DBA" w14:textId="04A0B6C6" w:rsidR="007D2299" w:rsidRPr="007067E0" w:rsidRDefault="007D2299" w:rsidP="007D2299">
            <w:pPr>
              <w:jc w:val="center"/>
              <w:rPr>
                <w:rFonts w:cs="Times New Roman"/>
                <w:lang w:eastAsia="en-US"/>
              </w:rPr>
            </w:pPr>
            <w:r w:rsidRPr="007067E0">
              <w:rPr>
                <w:rFonts w:cs="Times New Roman"/>
                <w:lang w:eastAsia="en-US"/>
              </w:rPr>
              <w:t>X</w:t>
            </w:r>
          </w:p>
        </w:tc>
        <w:tc>
          <w:tcPr>
            <w:tcW w:w="562" w:type="dxa"/>
            <w:shd w:val="clear" w:color="auto" w:fill="D0CECE" w:themeFill="background2" w:themeFillShade="E6"/>
          </w:tcPr>
          <w:p w14:paraId="15598050" w14:textId="778BCDE5" w:rsidR="007D2299" w:rsidRPr="007067E0" w:rsidRDefault="007D2299" w:rsidP="007D2299">
            <w:pPr>
              <w:jc w:val="center"/>
              <w:rPr>
                <w:rFonts w:cs="Times New Roman"/>
                <w:lang w:eastAsia="en-US"/>
              </w:rPr>
            </w:pPr>
            <w:r w:rsidRPr="007067E0">
              <w:rPr>
                <w:rFonts w:cs="Times New Roman"/>
                <w:lang w:eastAsia="en-US"/>
              </w:rPr>
              <w:t>X</w:t>
            </w:r>
          </w:p>
        </w:tc>
      </w:tr>
      <w:tr w:rsidR="007D2299" w:rsidRPr="007067E0" w14:paraId="19E69A6F" w14:textId="77777777" w:rsidTr="009E6C43">
        <w:trPr>
          <w:trHeight w:val="324"/>
        </w:trPr>
        <w:tc>
          <w:tcPr>
            <w:tcW w:w="1403" w:type="dxa"/>
          </w:tcPr>
          <w:p w14:paraId="1E79FCA3" w14:textId="7FCF39D2" w:rsidR="007D2299" w:rsidRPr="007067E0" w:rsidRDefault="007D2299" w:rsidP="007D2299">
            <w:pPr>
              <w:jc w:val="center"/>
              <w:rPr>
                <w:rFonts w:cs="Times New Roman"/>
                <w:lang w:eastAsia="en-US"/>
              </w:rPr>
            </w:pPr>
            <w:r w:rsidRPr="007067E0">
              <w:rPr>
                <w:rFonts w:cs="Times New Roman"/>
                <w:lang w:eastAsia="en-US"/>
              </w:rPr>
              <w:t>8</w:t>
            </w:r>
          </w:p>
        </w:tc>
        <w:tc>
          <w:tcPr>
            <w:tcW w:w="2014" w:type="dxa"/>
          </w:tcPr>
          <w:p w14:paraId="48DDB6BB" w14:textId="75B44136" w:rsidR="007D2299" w:rsidRPr="007067E0" w:rsidRDefault="007D2299" w:rsidP="007D2299">
            <w:pPr>
              <w:jc w:val="center"/>
              <w:rPr>
                <w:rFonts w:cs="Times New Roman"/>
                <w:lang w:eastAsia="en-US"/>
              </w:rPr>
            </w:pPr>
            <w:r w:rsidRPr="007067E0">
              <w:rPr>
                <w:rFonts w:cs="Times New Roman"/>
                <w:lang w:eastAsia="en-US"/>
              </w:rPr>
              <w:t>2.3.2</w:t>
            </w:r>
          </w:p>
        </w:tc>
        <w:tc>
          <w:tcPr>
            <w:tcW w:w="4592" w:type="dxa"/>
          </w:tcPr>
          <w:p w14:paraId="7CB802A4" w14:textId="7496BB16" w:rsidR="007D2299" w:rsidRPr="007067E0" w:rsidRDefault="007D2299" w:rsidP="007D2299">
            <w:pPr>
              <w:jc w:val="center"/>
              <w:rPr>
                <w:rFonts w:cs="Times New Roman"/>
                <w:lang w:eastAsia="en-US"/>
              </w:rPr>
            </w:pPr>
            <w:r w:rsidRPr="007067E0">
              <w:rPr>
                <w:rFonts w:cs="Times New Roman"/>
                <w:lang w:eastAsia="en-US"/>
              </w:rPr>
              <w:t>Trial and Observation</w:t>
            </w:r>
          </w:p>
        </w:tc>
        <w:tc>
          <w:tcPr>
            <w:tcW w:w="683" w:type="dxa"/>
          </w:tcPr>
          <w:p w14:paraId="3A4A3E32" w14:textId="55943473" w:rsidR="007D2299" w:rsidRPr="007067E0" w:rsidRDefault="007D2299" w:rsidP="007D2299">
            <w:pPr>
              <w:jc w:val="center"/>
              <w:rPr>
                <w:rFonts w:cs="Times New Roman"/>
                <w:lang w:eastAsia="en-US"/>
              </w:rPr>
            </w:pPr>
            <w:r w:rsidRPr="007067E0">
              <w:rPr>
                <w:rFonts w:cs="Times New Roman"/>
                <w:lang w:eastAsia="en-US"/>
              </w:rPr>
              <w:t>X</w:t>
            </w:r>
          </w:p>
        </w:tc>
        <w:tc>
          <w:tcPr>
            <w:tcW w:w="590" w:type="dxa"/>
          </w:tcPr>
          <w:p w14:paraId="4D40DE4D" w14:textId="77777777" w:rsidR="007D2299" w:rsidRPr="007067E0" w:rsidRDefault="007D2299" w:rsidP="007D2299">
            <w:pPr>
              <w:jc w:val="center"/>
              <w:rPr>
                <w:rFonts w:cs="Times New Roman"/>
                <w:lang w:eastAsia="en-US"/>
              </w:rPr>
            </w:pPr>
          </w:p>
        </w:tc>
        <w:tc>
          <w:tcPr>
            <w:tcW w:w="591" w:type="dxa"/>
          </w:tcPr>
          <w:p w14:paraId="4C9D1D84" w14:textId="31AD0A8D" w:rsidR="007D2299" w:rsidRPr="007067E0" w:rsidRDefault="007D2299" w:rsidP="007D2299">
            <w:pPr>
              <w:jc w:val="center"/>
              <w:rPr>
                <w:rFonts w:cs="Times New Roman"/>
                <w:lang w:eastAsia="en-US"/>
              </w:rPr>
            </w:pPr>
            <w:r w:rsidRPr="007067E0">
              <w:rPr>
                <w:rFonts w:cs="Times New Roman"/>
                <w:lang w:eastAsia="en-US"/>
              </w:rPr>
              <w:t>X</w:t>
            </w:r>
          </w:p>
        </w:tc>
        <w:tc>
          <w:tcPr>
            <w:tcW w:w="562" w:type="dxa"/>
          </w:tcPr>
          <w:p w14:paraId="42824039" w14:textId="77777777" w:rsidR="007D2299" w:rsidRPr="007067E0" w:rsidRDefault="007D2299" w:rsidP="007D2299">
            <w:pPr>
              <w:jc w:val="center"/>
              <w:rPr>
                <w:rFonts w:cs="Times New Roman"/>
                <w:lang w:eastAsia="en-US"/>
              </w:rPr>
            </w:pPr>
          </w:p>
        </w:tc>
      </w:tr>
      <w:tr w:rsidR="007D2299" w:rsidRPr="007067E0" w14:paraId="1BC53640" w14:textId="77777777" w:rsidTr="00862131">
        <w:trPr>
          <w:trHeight w:val="324"/>
        </w:trPr>
        <w:tc>
          <w:tcPr>
            <w:tcW w:w="1403" w:type="dxa"/>
            <w:shd w:val="clear" w:color="auto" w:fill="D0CECE" w:themeFill="background2" w:themeFillShade="E6"/>
          </w:tcPr>
          <w:p w14:paraId="3337A8C6" w14:textId="6EC0F078" w:rsidR="007D2299" w:rsidRPr="007067E0" w:rsidRDefault="007D2299" w:rsidP="007D2299">
            <w:pPr>
              <w:jc w:val="center"/>
              <w:rPr>
                <w:rFonts w:cs="Times New Roman"/>
                <w:lang w:eastAsia="en-US"/>
              </w:rPr>
            </w:pPr>
            <w:r w:rsidRPr="007067E0">
              <w:rPr>
                <w:rFonts w:cs="Times New Roman"/>
                <w:lang w:eastAsia="en-US"/>
              </w:rPr>
              <w:t>9</w:t>
            </w:r>
          </w:p>
        </w:tc>
        <w:tc>
          <w:tcPr>
            <w:tcW w:w="2014" w:type="dxa"/>
            <w:shd w:val="clear" w:color="auto" w:fill="D0CECE" w:themeFill="background2" w:themeFillShade="E6"/>
          </w:tcPr>
          <w:p w14:paraId="79527CAF" w14:textId="1F369EF1" w:rsidR="007D2299" w:rsidRPr="007067E0" w:rsidRDefault="007D2299" w:rsidP="007D2299">
            <w:pPr>
              <w:jc w:val="center"/>
              <w:rPr>
                <w:rFonts w:cs="Times New Roman"/>
                <w:lang w:eastAsia="en-US"/>
              </w:rPr>
            </w:pPr>
            <w:r w:rsidRPr="007067E0">
              <w:rPr>
                <w:rFonts w:cs="Times New Roman"/>
                <w:lang w:eastAsia="en-US"/>
              </w:rPr>
              <w:t>2.3.3</w:t>
            </w:r>
          </w:p>
        </w:tc>
        <w:tc>
          <w:tcPr>
            <w:tcW w:w="4592" w:type="dxa"/>
            <w:shd w:val="clear" w:color="auto" w:fill="D0CECE" w:themeFill="background2" w:themeFillShade="E6"/>
          </w:tcPr>
          <w:p w14:paraId="6C862DB9" w14:textId="294CC0E1" w:rsidR="007D2299" w:rsidRPr="007067E0" w:rsidRDefault="007D2299" w:rsidP="007D2299">
            <w:pPr>
              <w:jc w:val="center"/>
              <w:rPr>
                <w:rFonts w:cs="Times New Roman"/>
                <w:lang w:eastAsia="en-US"/>
              </w:rPr>
            </w:pPr>
            <w:r w:rsidRPr="007067E0">
              <w:rPr>
                <w:rFonts w:cs="Times New Roman"/>
                <w:lang w:eastAsia="en-US"/>
              </w:rPr>
              <w:t>Trial and Observation</w:t>
            </w:r>
          </w:p>
        </w:tc>
        <w:tc>
          <w:tcPr>
            <w:tcW w:w="683" w:type="dxa"/>
            <w:shd w:val="clear" w:color="auto" w:fill="D0CECE" w:themeFill="background2" w:themeFillShade="E6"/>
          </w:tcPr>
          <w:p w14:paraId="7294FEA0" w14:textId="37F9AB38" w:rsidR="007D2299" w:rsidRPr="007067E0" w:rsidRDefault="007D2299" w:rsidP="007D229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58F93A08" w14:textId="77777777" w:rsidR="007D2299" w:rsidRPr="007067E0" w:rsidRDefault="007D2299" w:rsidP="007D2299">
            <w:pPr>
              <w:jc w:val="center"/>
              <w:rPr>
                <w:rFonts w:cs="Times New Roman"/>
                <w:lang w:eastAsia="en-US"/>
              </w:rPr>
            </w:pPr>
          </w:p>
        </w:tc>
        <w:tc>
          <w:tcPr>
            <w:tcW w:w="591" w:type="dxa"/>
            <w:shd w:val="clear" w:color="auto" w:fill="D0CECE" w:themeFill="background2" w:themeFillShade="E6"/>
          </w:tcPr>
          <w:p w14:paraId="6C343320" w14:textId="567A96D7" w:rsidR="007D2299" w:rsidRPr="007067E0" w:rsidRDefault="007D2299" w:rsidP="007D2299">
            <w:pPr>
              <w:jc w:val="center"/>
              <w:rPr>
                <w:rFonts w:cs="Times New Roman"/>
                <w:lang w:eastAsia="en-US"/>
              </w:rPr>
            </w:pPr>
            <w:r w:rsidRPr="007067E0">
              <w:rPr>
                <w:rFonts w:cs="Times New Roman"/>
                <w:lang w:eastAsia="en-US"/>
              </w:rPr>
              <w:t>X</w:t>
            </w:r>
          </w:p>
        </w:tc>
        <w:tc>
          <w:tcPr>
            <w:tcW w:w="562" w:type="dxa"/>
            <w:shd w:val="clear" w:color="auto" w:fill="D0CECE" w:themeFill="background2" w:themeFillShade="E6"/>
          </w:tcPr>
          <w:p w14:paraId="299A33E2" w14:textId="77777777" w:rsidR="007D2299" w:rsidRPr="007067E0" w:rsidRDefault="007D2299" w:rsidP="007D2299">
            <w:pPr>
              <w:jc w:val="center"/>
              <w:rPr>
                <w:rFonts w:cs="Times New Roman"/>
                <w:lang w:eastAsia="en-US"/>
              </w:rPr>
            </w:pPr>
          </w:p>
        </w:tc>
      </w:tr>
    </w:tbl>
    <w:p w14:paraId="23F9F3B6" w14:textId="36A5B6F6" w:rsidR="009E6C43" w:rsidRPr="007067E0" w:rsidRDefault="00D41879" w:rsidP="00D41879">
      <w:pPr>
        <w:jc w:val="center"/>
        <w:rPr>
          <w:rFonts w:cs="Times New Roman"/>
          <w:lang w:eastAsia="en-US"/>
        </w:rPr>
      </w:pPr>
      <w:r w:rsidRPr="007067E0">
        <w:rPr>
          <w:rFonts w:cs="Times New Roman"/>
          <w:b/>
          <w:lang w:eastAsia="en-US"/>
        </w:rPr>
        <w:t>T</w:t>
      </w:r>
      <w:r w:rsidRPr="007067E0">
        <w:rPr>
          <w:rFonts w:cs="Times New Roman"/>
          <w:lang w:eastAsia="en-US"/>
        </w:rPr>
        <w:t xml:space="preserve"> – Test and Measurement; </w:t>
      </w:r>
      <w:r w:rsidRPr="007067E0">
        <w:rPr>
          <w:rFonts w:cs="Times New Roman"/>
          <w:b/>
          <w:lang w:eastAsia="en-US"/>
        </w:rPr>
        <w:t>A</w:t>
      </w:r>
      <w:r w:rsidRPr="007067E0">
        <w:rPr>
          <w:rFonts w:cs="Times New Roman"/>
          <w:lang w:eastAsia="en-US"/>
        </w:rPr>
        <w:t xml:space="preserve"> – Analysis and </w:t>
      </w:r>
      <w:r w:rsidR="008747B9" w:rsidRPr="007067E0">
        <w:rPr>
          <w:rFonts w:cs="Times New Roman"/>
          <w:lang w:eastAsia="en-US"/>
        </w:rPr>
        <w:t>S</w:t>
      </w:r>
      <w:r w:rsidRPr="007067E0">
        <w:rPr>
          <w:rFonts w:cs="Times New Roman"/>
          <w:lang w:eastAsia="en-US"/>
        </w:rPr>
        <w:t xml:space="preserve">imulation; </w:t>
      </w:r>
      <w:r w:rsidRPr="007067E0">
        <w:rPr>
          <w:rFonts w:cs="Times New Roman"/>
          <w:lang w:eastAsia="en-US"/>
        </w:rPr>
        <w:br/>
      </w:r>
      <w:r w:rsidRPr="007067E0">
        <w:rPr>
          <w:rFonts w:cs="Times New Roman"/>
          <w:b/>
          <w:lang w:eastAsia="en-US"/>
        </w:rPr>
        <w:t>O</w:t>
      </w:r>
      <w:r w:rsidRPr="007067E0">
        <w:rPr>
          <w:rFonts w:cs="Times New Roman"/>
          <w:lang w:eastAsia="en-US"/>
        </w:rPr>
        <w:t xml:space="preserve"> – Observation and </w:t>
      </w:r>
      <w:r w:rsidR="008747B9" w:rsidRPr="007067E0">
        <w:rPr>
          <w:rFonts w:cs="Times New Roman"/>
          <w:lang w:eastAsia="en-US"/>
        </w:rPr>
        <w:t>I</w:t>
      </w:r>
      <w:r w:rsidRPr="007067E0">
        <w:rPr>
          <w:rFonts w:cs="Times New Roman"/>
          <w:lang w:eastAsia="en-US"/>
        </w:rPr>
        <w:t xml:space="preserve">nspection; </w:t>
      </w:r>
      <w:r w:rsidRPr="007067E0">
        <w:rPr>
          <w:rFonts w:cs="Times New Roman"/>
          <w:b/>
          <w:lang w:eastAsia="en-US"/>
        </w:rPr>
        <w:t xml:space="preserve">R </w:t>
      </w:r>
      <w:r w:rsidRPr="007067E0">
        <w:rPr>
          <w:rFonts w:cs="Times New Roman"/>
          <w:lang w:eastAsia="en-US"/>
        </w:rPr>
        <w:t xml:space="preserve">– Reference and </w:t>
      </w:r>
      <w:proofErr w:type="spellStart"/>
      <w:r w:rsidRPr="007067E0">
        <w:rPr>
          <w:rFonts w:cs="Times New Roman"/>
          <w:lang w:eastAsia="en-US"/>
        </w:rPr>
        <w:t>Datasheet</w:t>
      </w:r>
      <w:proofErr w:type="spellEnd"/>
    </w:p>
    <w:p w14:paraId="6A42873F" w14:textId="615731BF" w:rsidR="007145EF" w:rsidRPr="007067E0" w:rsidRDefault="008747B9" w:rsidP="00D41879">
      <w:pPr>
        <w:jc w:val="center"/>
        <w:rPr>
          <w:rFonts w:cs="Times New Roman"/>
        </w:rPr>
      </w:pPr>
      <w:r w:rsidRPr="007067E0">
        <w:rPr>
          <w:rFonts w:cs="Times New Roman"/>
        </w:rPr>
        <w:t>(</w:t>
      </w:r>
      <w:r w:rsidRPr="007067E0">
        <w:rPr>
          <w:rFonts w:cs="Times New Roman"/>
          <w:i/>
        </w:rPr>
        <w:t xml:space="preserve">Requirements verification matrix. | download table - </w:t>
      </w:r>
      <w:proofErr w:type="spellStart"/>
      <w:r w:rsidRPr="007067E0">
        <w:rPr>
          <w:rFonts w:cs="Times New Roman"/>
          <w:i/>
        </w:rPr>
        <w:t>researchgate</w:t>
      </w:r>
      <w:proofErr w:type="spellEnd"/>
      <w:r w:rsidRPr="007067E0">
        <w:rPr>
          <w:rFonts w:cs="Times New Roman"/>
        </w:rPr>
        <w:t>) [1]</w:t>
      </w:r>
    </w:p>
    <w:p w14:paraId="01DDB5C6" w14:textId="77777777" w:rsidR="00D31CA1" w:rsidRDefault="00D31CA1" w:rsidP="00FA0787">
      <w:pPr>
        <w:jc w:val="center"/>
        <w:rPr>
          <w:rFonts w:cs="Times New Roman"/>
        </w:rPr>
      </w:pPr>
    </w:p>
    <w:p w14:paraId="5EDD9219" w14:textId="0D8286B7" w:rsidR="00FA0787" w:rsidRDefault="00FA0787" w:rsidP="00FA0787">
      <w:pPr>
        <w:jc w:val="center"/>
        <w:rPr>
          <w:rFonts w:cs="Times New Roman"/>
        </w:rPr>
      </w:pPr>
    </w:p>
    <w:p w14:paraId="25624470" w14:textId="40451B31" w:rsidR="00FA0787" w:rsidRPr="00FA0787" w:rsidRDefault="003A37E1" w:rsidP="002A2B10">
      <w:pPr>
        <w:spacing w:after="160" w:line="259" w:lineRule="auto"/>
        <w:rPr>
          <w:rFonts w:cs="Times New Roman"/>
        </w:rPr>
      </w:pPr>
      <w:r>
        <w:rPr>
          <w:rFonts w:cs="Times New Roman"/>
        </w:rPr>
        <w:br w:type="page"/>
      </w:r>
    </w:p>
    <w:p w14:paraId="5F21367B" w14:textId="6FBEEAF0" w:rsidR="00D31CA1" w:rsidRPr="00521C27" w:rsidRDefault="00D31CA1" w:rsidP="00D31CA1">
      <w:pPr>
        <w:pStyle w:val="Heading2"/>
        <w:rPr>
          <w:color w:val="FF0000"/>
        </w:rPr>
      </w:pPr>
      <w:bookmarkStart w:id="20" w:name="_Toc147697773"/>
      <w:r w:rsidRPr="00521C27">
        <w:rPr>
          <w:color w:val="FF0000"/>
        </w:rPr>
        <w:lastRenderedPageBreak/>
        <w:t>5.2</w:t>
      </w:r>
      <w:r w:rsidRPr="00521C27">
        <w:rPr>
          <w:color w:val="FF0000"/>
        </w:rPr>
        <w:tab/>
        <w:t xml:space="preserve">APPENDIX B </w:t>
      </w:r>
      <w:r w:rsidR="00D438B6" w:rsidRPr="00521C27">
        <w:rPr>
          <w:color w:val="FF0000"/>
        </w:rPr>
        <w:t>–</w:t>
      </w:r>
      <w:r w:rsidRPr="00521C27">
        <w:rPr>
          <w:color w:val="FF0000"/>
        </w:rPr>
        <w:t xml:space="preserve"> </w:t>
      </w:r>
      <w:r w:rsidR="00D438B6" w:rsidRPr="00521C27">
        <w:rPr>
          <w:color w:val="FF0000"/>
        </w:rPr>
        <w:t>DECISION MATRIX</w:t>
      </w:r>
      <w:bookmarkEnd w:id="20"/>
    </w:p>
    <w:p w14:paraId="3FE76F9A" w14:textId="733E93EB" w:rsidR="00FA0787" w:rsidRDefault="00FA0787" w:rsidP="00D438B6">
      <w:pPr>
        <w:rPr>
          <w:noProof/>
        </w:rPr>
      </w:pPr>
    </w:p>
    <w:p w14:paraId="06095C13" w14:textId="0942AE6E" w:rsidR="00D438B6" w:rsidRPr="00D438B6" w:rsidRDefault="00D438B6" w:rsidP="00D438B6"/>
    <w:p w14:paraId="732DCACF" w14:textId="04F77EB3" w:rsidR="00FA0787" w:rsidRDefault="00FA0787" w:rsidP="00D438B6"/>
    <w:p w14:paraId="6FBAFB7A" w14:textId="77777777" w:rsidR="00FA0787" w:rsidRDefault="00FA0787" w:rsidP="00D438B6"/>
    <w:p w14:paraId="76C70C0F" w14:textId="77777777" w:rsidR="00FA0787" w:rsidRDefault="00FA0787" w:rsidP="00D438B6"/>
    <w:p w14:paraId="5F339F7F" w14:textId="45EF60E0" w:rsidR="00FA0787" w:rsidRDefault="00FA0787" w:rsidP="00D438B6"/>
    <w:p w14:paraId="0D0E9A07" w14:textId="219FCF45" w:rsidR="00FA0787" w:rsidRDefault="00FA0787" w:rsidP="00D438B6"/>
    <w:p w14:paraId="26F896D7" w14:textId="5EBAADF0" w:rsidR="00FA0787" w:rsidRDefault="00FA0787" w:rsidP="00D438B6"/>
    <w:p w14:paraId="6EDDA571" w14:textId="612C0C15" w:rsidR="00FA0787" w:rsidRDefault="00FA0787" w:rsidP="00D438B6"/>
    <w:p w14:paraId="2627656F" w14:textId="3EB4D2B2" w:rsidR="00FA0787" w:rsidRDefault="00FA0787" w:rsidP="00D438B6">
      <w:r>
        <w:rPr>
          <w:noProof/>
        </w:rPr>
        <w:drawing>
          <wp:anchor distT="0" distB="0" distL="114300" distR="114300" simplePos="0" relativeHeight="251658240" behindDoc="0" locked="0" layoutInCell="1" allowOverlap="1" wp14:anchorId="5562FB11" wp14:editId="3A03C1E5">
            <wp:simplePos x="0" y="0"/>
            <wp:positionH relativeFrom="margin">
              <wp:align>center</wp:align>
            </wp:positionH>
            <wp:positionV relativeFrom="paragraph">
              <wp:posOffset>119380</wp:posOffset>
            </wp:positionV>
            <wp:extent cx="7716889" cy="4421120"/>
            <wp:effectExtent l="9525" t="0" r="8255" b="8255"/>
            <wp:wrapNone/>
            <wp:docPr id="2104607620" name="Picture 2104607620"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7620" name="Picture 1" descr="A grid of numbers and letters&#10;&#10;Description automatically generated"/>
                    <pic:cNvPicPr/>
                  </pic:nvPicPr>
                  <pic:blipFill rotWithShape="1">
                    <a:blip r:embed="rId19">
                      <a:extLst>
                        <a:ext uri="{28A0092B-C50C-407E-A947-70E740481C1C}">
                          <a14:useLocalDpi xmlns:a14="http://schemas.microsoft.com/office/drawing/2010/main" val="0"/>
                        </a:ext>
                      </a:extLst>
                    </a:blip>
                    <a:srcRect l="859" t="4228" r="1927" b="2546"/>
                    <a:stretch/>
                  </pic:blipFill>
                  <pic:spPr bwMode="auto">
                    <a:xfrm rot="5400000">
                      <a:off x="0" y="0"/>
                      <a:ext cx="7716889" cy="442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0B4BDD" w14:textId="0AFA4850" w:rsidR="00FA0787" w:rsidRDefault="00FA0787" w:rsidP="00D438B6"/>
    <w:p w14:paraId="2BEA0B2F" w14:textId="787C60F0" w:rsidR="00FA0787" w:rsidRDefault="00FA0787" w:rsidP="00D438B6"/>
    <w:p w14:paraId="5EF24730" w14:textId="50ACAE66" w:rsidR="00FA0787" w:rsidRDefault="00FA0787" w:rsidP="00D438B6"/>
    <w:p w14:paraId="7C3E9A19" w14:textId="77777777" w:rsidR="00FA0787" w:rsidRDefault="00FA0787" w:rsidP="00D438B6"/>
    <w:p w14:paraId="77B0B5C2" w14:textId="77777777" w:rsidR="00FA0787" w:rsidRDefault="00FA0787" w:rsidP="00D438B6"/>
    <w:p w14:paraId="5A9E70C8" w14:textId="77777777" w:rsidR="00FA0787" w:rsidRDefault="00FA0787" w:rsidP="00D438B6"/>
    <w:p w14:paraId="2E599AD4" w14:textId="77777777" w:rsidR="00FA0787" w:rsidRDefault="00FA0787" w:rsidP="00D438B6"/>
    <w:p w14:paraId="2785CDE7" w14:textId="77777777" w:rsidR="00FA0787" w:rsidRDefault="00FA0787" w:rsidP="00D438B6"/>
    <w:p w14:paraId="348FEBE3" w14:textId="77777777" w:rsidR="00FA0787" w:rsidRDefault="00FA0787" w:rsidP="00D438B6"/>
    <w:p w14:paraId="395A38DA" w14:textId="77777777" w:rsidR="00FA0787" w:rsidRDefault="00FA0787" w:rsidP="00D438B6"/>
    <w:p w14:paraId="4095B6CE" w14:textId="77777777" w:rsidR="00FA0787" w:rsidRDefault="00FA0787" w:rsidP="00D438B6"/>
    <w:p w14:paraId="2DD3D774" w14:textId="77777777" w:rsidR="00FA0787" w:rsidRDefault="00FA0787" w:rsidP="00D438B6"/>
    <w:p w14:paraId="0EB7B566" w14:textId="77777777" w:rsidR="00FA0787" w:rsidRDefault="00FA0787" w:rsidP="00D438B6"/>
    <w:p w14:paraId="1E9193C2" w14:textId="77777777" w:rsidR="00FA0787" w:rsidRDefault="00FA0787" w:rsidP="00D438B6"/>
    <w:p w14:paraId="387047B9" w14:textId="77777777" w:rsidR="00FA0787" w:rsidRDefault="00FA0787" w:rsidP="00D438B6"/>
    <w:p w14:paraId="69BB5594" w14:textId="77777777" w:rsidR="00FA0787" w:rsidRDefault="00FA0787" w:rsidP="00D438B6"/>
    <w:p w14:paraId="6B4D5F79" w14:textId="77777777" w:rsidR="00FA0787" w:rsidRDefault="00FA0787" w:rsidP="00D438B6"/>
    <w:p w14:paraId="50B91106" w14:textId="77777777" w:rsidR="00FA0787" w:rsidRDefault="00FA0787" w:rsidP="00D438B6"/>
    <w:p w14:paraId="2E89A668" w14:textId="77777777" w:rsidR="00FA0787" w:rsidRDefault="00FA0787" w:rsidP="00D438B6"/>
    <w:p w14:paraId="30AE2D45" w14:textId="77777777" w:rsidR="00FA0787" w:rsidRDefault="00FA0787" w:rsidP="00D438B6"/>
    <w:p w14:paraId="081912B9" w14:textId="77777777" w:rsidR="00FA0787" w:rsidRDefault="00FA0787" w:rsidP="00D438B6"/>
    <w:p w14:paraId="2ACC23AA" w14:textId="77777777" w:rsidR="00FA0787" w:rsidRDefault="00FA0787" w:rsidP="00D438B6"/>
    <w:p w14:paraId="142D3084" w14:textId="77777777" w:rsidR="00FA0787" w:rsidRDefault="00FA0787" w:rsidP="00D438B6"/>
    <w:p w14:paraId="4FE800A9" w14:textId="77777777" w:rsidR="00FA0787" w:rsidRDefault="00FA0787" w:rsidP="00D438B6"/>
    <w:p w14:paraId="16F5CEF7" w14:textId="77777777" w:rsidR="00FA0787" w:rsidRDefault="00FA0787" w:rsidP="00D438B6"/>
    <w:p w14:paraId="206E195D" w14:textId="77777777" w:rsidR="00FA0787" w:rsidRDefault="00FA0787" w:rsidP="00D438B6"/>
    <w:p w14:paraId="2305CB3F" w14:textId="77777777" w:rsidR="00FA0787" w:rsidRDefault="00FA0787" w:rsidP="00D438B6"/>
    <w:p w14:paraId="7A86CED0" w14:textId="77777777" w:rsidR="00FA0787" w:rsidRDefault="00FA0787" w:rsidP="00D438B6"/>
    <w:p w14:paraId="7600F50E" w14:textId="77777777" w:rsidR="00FA0787" w:rsidRDefault="00FA0787" w:rsidP="00D438B6"/>
    <w:p w14:paraId="62FD2DB9" w14:textId="77777777" w:rsidR="00FA0787" w:rsidRDefault="00FA0787" w:rsidP="00D438B6"/>
    <w:p w14:paraId="1A76FD1E" w14:textId="77777777" w:rsidR="00FA0787" w:rsidRDefault="00FA0787" w:rsidP="00D438B6"/>
    <w:p w14:paraId="393DF862" w14:textId="77777777" w:rsidR="00FA0787" w:rsidRDefault="00FA0787" w:rsidP="00D438B6"/>
    <w:p w14:paraId="3B70CE7E" w14:textId="77777777" w:rsidR="00E11FA5" w:rsidRDefault="00E11FA5" w:rsidP="00D438B6"/>
    <w:p w14:paraId="52DB3146" w14:textId="77777777" w:rsidR="00E11FA5" w:rsidRDefault="00E11FA5" w:rsidP="00D438B6"/>
    <w:p w14:paraId="53BB5A92" w14:textId="1DF2503F" w:rsidR="00E11FA5" w:rsidRPr="00521C27" w:rsidRDefault="00817754" w:rsidP="00817754">
      <w:pPr>
        <w:pStyle w:val="Heading2"/>
        <w:rPr>
          <w:color w:val="FF0000"/>
        </w:rPr>
      </w:pPr>
      <w:bookmarkStart w:id="21" w:name="_Toc147697774"/>
      <w:r w:rsidRPr="00521C27">
        <w:rPr>
          <w:color w:val="FF0000"/>
        </w:rPr>
        <w:lastRenderedPageBreak/>
        <w:t>5.3</w:t>
      </w:r>
      <w:r w:rsidRPr="00521C27">
        <w:rPr>
          <w:color w:val="FF0000"/>
        </w:rPr>
        <w:tab/>
        <w:t xml:space="preserve">APPENDIX C </w:t>
      </w:r>
      <w:r w:rsidR="00D4000F" w:rsidRPr="00521C27">
        <w:rPr>
          <w:color w:val="FF0000"/>
        </w:rPr>
        <w:t>–</w:t>
      </w:r>
      <w:r w:rsidRPr="00521C27">
        <w:rPr>
          <w:color w:val="FF0000"/>
        </w:rPr>
        <w:t xml:space="preserve"> </w:t>
      </w:r>
      <w:r w:rsidR="00D4000F" w:rsidRPr="00521C27">
        <w:rPr>
          <w:color w:val="FF0000"/>
        </w:rPr>
        <w:t>MORPHOLOGICAL CHART</w:t>
      </w:r>
      <w:bookmarkEnd w:id="21"/>
    </w:p>
    <w:p w14:paraId="3294698A" w14:textId="77777777" w:rsidR="00EB602D" w:rsidRPr="00EB602D" w:rsidRDefault="00EB602D" w:rsidP="00EB602D"/>
    <w:p w14:paraId="5355EAE3" w14:textId="512F2DD9" w:rsidR="00D4000F" w:rsidRPr="00D4000F" w:rsidRDefault="00454992" w:rsidP="00EB602D">
      <w:pPr>
        <w:jc w:val="center"/>
      </w:pPr>
      <w:r>
        <w:rPr>
          <w:noProof/>
        </w:rPr>
        <w:drawing>
          <wp:inline distT="0" distB="0" distL="0" distR="0" wp14:anchorId="19FEB520" wp14:editId="676A0563">
            <wp:extent cx="7616485" cy="2553940"/>
            <wp:effectExtent l="0" t="2223" r="1588" b="1587"/>
            <wp:docPr id="1417496459" name="Picture 1417496459"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96459" name="Picture 1" descr="A close-up of a diagram&#10;&#10;Description automatically generated"/>
                    <pic:cNvPicPr/>
                  </pic:nvPicPr>
                  <pic:blipFill rotWithShape="1">
                    <a:blip r:embed="rId20" cstate="print">
                      <a:extLst>
                        <a:ext uri="{28A0092B-C50C-407E-A947-70E740481C1C}">
                          <a14:useLocalDpi xmlns:a14="http://schemas.microsoft.com/office/drawing/2010/main" val="0"/>
                        </a:ext>
                      </a:extLst>
                    </a:blip>
                    <a:srcRect l="4326" t="11411" r="14904" b="53527"/>
                    <a:stretch/>
                  </pic:blipFill>
                  <pic:spPr bwMode="auto">
                    <a:xfrm rot="5400000">
                      <a:off x="0" y="0"/>
                      <a:ext cx="7697058" cy="2580957"/>
                    </a:xfrm>
                    <a:prstGeom prst="rect">
                      <a:avLst/>
                    </a:prstGeom>
                    <a:ln>
                      <a:noFill/>
                    </a:ln>
                    <a:extLst>
                      <a:ext uri="{53640926-AAD7-44D8-BBD7-CCE9431645EC}">
                        <a14:shadowObscured xmlns:a14="http://schemas.microsoft.com/office/drawing/2010/main"/>
                      </a:ext>
                    </a:extLst>
                  </pic:spPr>
                </pic:pic>
              </a:graphicData>
            </a:graphic>
          </wp:inline>
        </w:drawing>
      </w:r>
    </w:p>
    <w:p w14:paraId="5F608A3C" w14:textId="0B8333BF" w:rsidR="00382FA2" w:rsidRDefault="00D438B6" w:rsidP="00382FA2">
      <w:pPr>
        <w:pStyle w:val="Heading1"/>
        <w:rPr>
          <w:lang w:eastAsia="en-US"/>
        </w:rPr>
      </w:pPr>
      <w:bookmarkStart w:id="22" w:name="_Toc147697775"/>
      <w:r>
        <w:rPr>
          <w:lang w:eastAsia="en-US"/>
        </w:rPr>
        <w:lastRenderedPageBreak/>
        <w:t>6</w:t>
      </w:r>
      <w:r w:rsidR="00382FA2">
        <w:rPr>
          <w:lang w:eastAsia="en-US"/>
        </w:rPr>
        <w:t>.0</w:t>
      </w:r>
      <w:r w:rsidR="00382FA2">
        <w:rPr>
          <w:lang w:eastAsia="en-US"/>
        </w:rPr>
        <w:tab/>
        <w:t>REFERENCES</w:t>
      </w:r>
      <w:bookmarkEnd w:id="22"/>
    </w:p>
    <w:p w14:paraId="796BDEB9" w14:textId="2F4B4177" w:rsidR="002B0B2E" w:rsidRPr="00E10D97" w:rsidRDefault="002B0B2E" w:rsidP="000F02B4">
      <w:pPr>
        <w:pStyle w:val="NormalWeb"/>
        <w:rPr>
          <w:rFonts w:asciiTheme="minorHAnsi" w:hAnsiTheme="minorHAnsi" w:cstheme="minorHAnsi"/>
          <w:color w:val="FF0000"/>
        </w:rPr>
      </w:pPr>
      <w:r w:rsidRPr="002B0B2E">
        <w:rPr>
          <w:rFonts w:asciiTheme="minorHAnsi" w:hAnsiTheme="minorHAnsi" w:cstheme="minorHAnsi"/>
        </w:rPr>
        <w:t xml:space="preserve">                                                                                                                                                       </w:t>
      </w:r>
      <w:r>
        <w:rPr>
          <w:rFonts w:asciiTheme="minorHAnsi" w:hAnsiTheme="minorHAnsi" w:cstheme="minorHAnsi"/>
        </w:rPr>
        <w:t xml:space="preserve">                </w:t>
      </w:r>
      <w:r w:rsidRPr="002B0B2E">
        <w:rPr>
          <w:rFonts w:asciiTheme="minorHAnsi" w:hAnsiTheme="minorHAnsi" w:cstheme="minorHAnsi"/>
        </w:rPr>
        <w:t>[1]</w:t>
      </w:r>
      <w:r>
        <w:br/>
      </w:r>
      <w:r w:rsidR="00382FA2" w:rsidRPr="00C931F7">
        <w:rPr>
          <w:rFonts w:asciiTheme="majorBidi" w:hAnsiTheme="majorBidi" w:cstheme="majorBidi"/>
        </w:rPr>
        <w:t xml:space="preserve">“Requirements verification matrix. | download table - </w:t>
      </w:r>
      <w:proofErr w:type="spellStart"/>
      <w:r w:rsidR="00382FA2" w:rsidRPr="00C931F7">
        <w:rPr>
          <w:rFonts w:asciiTheme="majorBidi" w:hAnsiTheme="majorBidi" w:cstheme="majorBidi"/>
        </w:rPr>
        <w:t>researchgate</w:t>
      </w:r>
      <w:proofErr w:type="spellEnd"/>
      <w:r w:rsidR="00382FA2" w:rsidRPr="00C931F7">
        <w:rPr>
          <w:rFonts w:asciiTheme="majorBidi" w:hAnsiTheme="majorBidi" w:cstheme="majorBidi"/>
        </w:rPr>
        <w:t>,” ResearchGate,</w:t>
      </w:r>
      <w:r w:rsidRPr="00C931F7">
        <w:rPr>
          <w:rFonts w:asciiTheme="majorBidi" w:hAnsiTheme="majorBidi" w:cstheme="majorBidi"/>
        </w:rPr>
        <w:t xml:space="preserve"> </w:t>
      </w:r>
      <w:r w:rsidR="00382FA2" w:rsidRPr="00C931F7">
        <w:rPr>
          <w:rFonts w:asciiTheme="majorBidi" w:hAnsiTheme="majorBidi" w:cstheme="majorBidi"/>
        </w:rPr>
        <w:t>https://www.researchgate.net/figure/Requirements-Verification-Matrix_tbl1_269163835 (accessed Sep. 28, 2023).</w:t>
      </w:r>
    </w:p>
    <w:p w14:paraId="66B7F378" w14:textId="77777777" w:rsidR="00382FA2" w:rsidRDefault="00382FA2" w:rsidP="00382FA2">
      <w:pPr>
        <w:rPr>
          <w:lang w:eastAsia="en-US"/>
        </w:rPr>
      </w:pPr>
    </w:p>
    <w:p w14:paraId="178B569F" w14:textId="77777777" w:rsidR="004D5914" w:rsidRDefault="004D5914" w:rsidP="00382FA2">
      <w:pPr>
        <w:rPr>
          <w:lang w:eastAsia="en-US"/>
        </w:rPr>
      </w:pPr>
    </w:p>
    <w:p w14:paraId="692C9C9D" w14:textId="77777777" w:rsidR="004D5914" w:rsidRDefault="004D5914" w:rsidP="00382FA2">
      <w:pPr>
        <w:rPr>
          <w:lang w:eastAsia="en-US"/>
        </w:rPr>
      </w:pPr>
    </w:p>
    <w:p w14:paraId="47BA7DCF" w14:textId="77777777" w:rsidR="004D5914" w:rsidRDefault="004D5914" w:rsidP="00382FA2">
      <w:pPr>
        <w:rPr>
          <w:lang w:eastAsia="en-US"/>
        </w:rPr>
      </w:pPr>
    </w:p>
    <w:p w14:paraId="4200DFF5" w14:textId="77777777" w:rsidR="004D5914" w:rsidRDefault="004D5914" w:rsidP="00382FA2">
      <w:pPr>
        <w:rPr>
          <w:lang w:eastAsia="en-US"/>
        </w:rPr>
      </w:pPr>
    </w:p>
    <w:p w14:paraId="2F7EDB8A" w14:textId="77777777" w:rsidR="004D5914" w:rsidRDefault="004D5914" w:rsidP="00382FA2">
      <w:pPr>
        <w:rPr>
          <w:lang w:eastAsia="en-US"/>
        </w:rPr>
      </w:pPr>
    </w:p>
    <w:p w14:paraId="45A237ED" w14:textId="77777777" w:rsidR="004D5914" w:rsidRDefault="004D5914" w:rsidP="00382FA2">
      <w:pPr>
        <w:rPr>
          <w:lang w:eastAsia="en-US"/>
        </w:rPr>
      </w:pPr>
    </w:p>
    <w:p w14:paraId="201E9128" w14:textId="77777777" w:rsidR="004D5914" w:rsidRDefault="004D5914" w:rsidP="00382FA2">
      <w:pPr>
        <w:rPr>
          <w:lang w:eastAsia="en-US"/>
        </w:rPr>
      </w:pPr>
    </w:p>
    <w:p w14:paraId="3252FEBD" w14:textId="77777777" w:rsidR="004D5914" w:rsidRDefault="004D5914" w:rsidP="00382FA2">
      <w:pPr>
        <w:rPr>
          <w:lang w:eastAsia="en-US"/>
        </w:rPr>
      </w:pPr>
    </w:p>
    <w:p w14:paraId="61719CFB" w14:textId="77777777" w:rsidR="004D5914" w:rsidRDefault="004D5914" w:rsidP="00382FA2">
      <w:pPr>
        <w:rPr>
          <w:lang w:eastAsia="en-US"/>
        </w:rPr>
      </w:pPr>
    </w:p>
    <w:p w14:paraId="409A6CC8" w14:textId="77777777" w:rsidR="004D5914" w:rsidRDefault="004D5914" w:rsidP="00382FA2">
      <w:pPr>
        <w:rPr>
          <w:lang w:eastAsia="en-US"/>
        </w:rPr>
      </w:pPr>
    </w:p>
    <w:p w14:paraId="25619DF7" w14:textId="77777777" w:rsidR="004D5914" w:rsidRDefault="004D5914" w:rsidP="00382FA2">
      <w:pPr>
        <w:rPr>
          <w:lang w:eastAsia="en-US"/>
        </w:rPr>
      </w:pPr>
    </w:p>
    <w:p w14:paraId="6BCCF80F" w14:textId="77777777" w:rsidR="004D5914" w:rsidRDefault="004D5914" w:rsidP="00382FA2">
      <w:pPr>
        <w:rPr>
          <w:lang w:eastAsia="en-US"/>
        </w:rPr>
      </w:pPr>
    </w:p>
    <w:p w14:paraId="31DCB5BE" w14:textId="77777777" w:rsidR="004D5914" w:rsidRDefault="004D5914" w:rsidP="00382FA2">
      <w:pPr>
        <w:rPr>
          <w:lang w:eastAsia="en-US"/>
        </w:rPr>
      </w:pPr>
    </w:p>
    <w:p w14:paraId="3EE0301A" w14:textId="77777777" w:rsidR="004D5914" w:rsidRDefault="004D5914" w:rsidP="00382FA2">
      <w:pPr>
        <w:rPr>
          <w:lang w:eastAsia="en-US"/>
        </w:rPr>
      </w:pPr>
    </w:p>
    <w:p w14:paraId="1FB1C189" w14:textId="77777777" w:rsidR="004D5914" w:rsidRDefault="004D5914" w:rsidP="00382FA2">
      <w:pPr>
        <w:rPr>
          <w:lang w:eastAsia="en-US"/>
        </w:rPr>
      </w:pPr>
    </w:p>
    <w:p w14:paraId="05C3CEDA" w14:textId="77777777" w:rsidR="004D5914" w:rsidRDefault="004D5914" w:rsidP="00382FA2">
      <w:pPr>
        <w:rPr>
          <w:lang w:eastAsia="en-US"/>
        </w:rPr>
      </w:pPr>
    </w:p>
    <w:p w14:paraId="7C911CDC" w14:textId="77777777" w:rsidR="004D5914" w:rsidRDefault="004D5914" w:rsidP="00382FA2">
      <w:pPr>
        <w:rPr>
          <w:lang w:eastAsia="en-US"/>
        </w:rPr>
      </w:pPr>
    </w:p>
    <w:p w14:paraId="1FF93F57" w14:textId="77777777" w:rsidR="004D5914" w:rsidRDefault="004D5914" w:rsidP="00382FA2">
      <w:pPr>
        <w:rPr>
          <w:lang w:eastAsia="en-US"/>
        </w:rPr>
      </w:pPr>
    </w:p>
    <w:p w14:paraId="691C8437" w14:textId="77777777" w:rsidR="004D5914" w:rsidRDefault="004D5914" w:rsidP="00382FA2">
      <w:pPr>
        <w:rPr>
          <w:lang w:eastAsia="en-US"/>
        </w:rPr>
      </w:pPr>
    </w:p>
    <w:p w14:paraId="274A841B" w14:textId="77777777" w:rsidR="004D5914" w:rsidRDefault="004D5914" w:rsidP="00382FA2">
      <w:pPr>
        <w:rPr>
          <w:lang w:eastAsia="en-US"/>
        </w:rPr>
      </w:pPr>
    </w:p>
    <w:p w14:paraId="47A1D07D" w14:textId="77777777" w:rsidR="004D5914" w:rsidRDefault="004D5914" w:rsidP="00382FA2">
      <w:pPr>
        <w:rPr>
          <w:lang w:eastAsia="en-US"/>
        </w:rPr>
      </w:pPr>
    </w:p>
    <w:p w14:paraId="0D017AA1" w14:textId="77777777" w:rsidR="004D5914" w:rsidRDefault="004D5914" w:rsidP="00382FA2">
      <w:pPr>
        <w:rPr>
          <w:lang w:eastAsia="en-US"/>
        </w:rPr>
      </w:pPr>
    </w:p>
    <w:p w14:paraId="4213C6EB" w14:textId="77777777" w:rsidR="004D5914" w:rsidRDefault="004D5914" w:rsidP="00382FA2">
      <w:pPr>
        <w:rPr>
          <w:lang w:eastAsia="en-US"/>
        </w:rPr>
      </w:pPr>
    </w:p>
    <w:p w14:paraId="552CB09D" w14:textId="77777777" w:rsidR="004D5914" w:rsidRDefault="004D5914" w:rsidP="00382FA2">
      <w:pPr>
        <w:rPr>
          <w:lang w:eastAsia="en-US"/>
        </w:rPr>
      </w:pPr>
    </w:p>
    <w:p w14:paraId="0BAB730D" w14:textId="77777777" w:rsidR="004D5914" w:rsidRDefault="004D5914" w:rsidP="00382FA2">
      <w:pPr>
        <w:rPr>
          <w:lang w:eastAsia="en-US"/>
        </w:rPr>
      </w:pPr>
    </w:p>
    <w:p w14:paraId="267DCFFA" w14:textId="77777777" w:rsidR="004D5914" w:rsidRDefault="004D5914" w:rsidP="00382FA2">
      <w:pPr>
        <w:rPr>
          <w:lang w:eastAsia="en-US"/>
        </w:rPr>
      </w:pPr>
    </w:p>
    <w:p w14:paraId="7DCB5460" w14:textId="77777777" w:rsidR="004D5914" w:rsidRDefault="004D5914" w:rsidP="00382FA2">
      <w:pPr>
        <w:rPr>
          <w:lang w:eastAsia="en-US"/>
        </w:rPr>
      </w:pPr>
    </w:p>
    <w:p w14:paraId="136BEFDC" w14:textId="77777777" w:rsidR="004D5914" w:rsidRDefault="004D5914" w:rsidP="00382FA2">
      <w:pPr>
        <w:rPr>
          <w:lang w:eastAsia="en-US"/>
        </w:rPr>
      </w:pPr>
    </w:p>
    <w:p w14:paraId="02B41BD1" w14:textId="77777777" w:rsidR="004D5914" w:rsidRDefault="004D5914" w:rsidP="00382FA2">
      <w:pPr>
        <w:rPr>
          <w:lang w:eastAsia="en-US"/>
        </w:rPr>
      </w:pPr>
    </w:p>
    <w:p w14:paraId="3EA64B4D" w14:textId="77777777" w:rsidR="004D5914" w:rsidRDefault="004D5914" w:rsidP="00382FA2">
      <w:pPr>
        <w:rPr>
          <w:lang w:eastAsia="en-US"/>
        </w:rPr>
      </w:pPr>
    </w:p>
    <w:p w14:paraId="7B31482C" w14:textId="77777777" w:rsidR="004D5914" w:rsidRDefault="004D5914" w:rsidP="00382FA2">
      <w:pPr>
        <w:rPr>
          <w:lang w:eastAsia="en-US"/>
        </w:rPr>
      </w:pPr>
    </w:p>
    <w:p w14:paraId="2DF4DF40" w14:textId="77777777" w:rsidR="004D5914" w:rsidRDefault="004D5914" w:rsidP="00382FA2">
      <w:pPr>
        <w:rPr>
          <w:lang w:eastAsia="en-US"/>
        </w:rPr>
      </w:pPr>
    </w:p>
    <w:p w14:paraId="0603069C" w14:textId="77777777" w:rsidR="004D5914" w:rsidRDefault="004D5914" w:rsidP="00382FA2">
      <w:pPr>
        <w:rPr>
          <w:lang w:eastAsia="en-US"/>
        </w:rPr>
      </w:pPr>
    </w:p>
    <w:p w14:paraId="3ED6EA48" w14:textId="77777777" w:rsidR="004D5914" w:rsidRDefault="004D5914" w:rsidP="00382FA2">
      <w:pPr>
        <w:rPr>
          <w:lang w:eastAsia="en-US"/>
        </w:rPr>
      </w:pPr>
    </w:p>
    <w:p w14:paraId="0A503246" w14:textId="77777777" w:rsidR="004D5914" w:rsidRDefault="004D5914" w:rsidP="00382FA2">
      <w:pPr>
        <w:rPr>
          <w:lang w:eastAsia="en-US"/>
        </w:rPr>
      </w:pPr>
    </w:p>
    <w:p w14:paraId="7E023A71" w14:textId="77777777" w:rsidR="004D5914" w:rsidRDefault="004D5914" w:rsidP="00382FA2">
      <w:pPr>
        <w:rPr>
          <w:lang w:eastAsia="en-US"/>
        </w:rPr>
      </w:pPr>
    </w:p>
    <w:p w14:paraId="43047549" w14:textId="77777777" w:rsidR="004D5914" w:rsidRDefault="004D5914" w:rsidP="00382FA2">
      <w:pPr>
        <w:rPr>
          <w:lang w:eastAsia="en-US"/>
        </w:rPr>
      </w:pPr>
    </w:p>
    <w:p w14:paraId="2F50F1F3" w14:textId="77777777" w:rsidR="004D5914" w:rsidRDefault="004D5914" w:rsidP="00382FA2">
      <w:pPr>
        <w:rPr>
          <w:lang w:eastAsia="en-US"/>
        </w:rPr>
      </w:pPr>
    </w:p>
    <w:p w14:paraId="7F0E512B" w14:textId="77777777" w:rsidR="004D5914" w:rsidRDefault="004D5914" w:rsidP="00382FA2">
      <w:pPr>
        <w:rPr>
          <w:lang w:eastAsia="en-US"/>
        </w:rPr>
      </w:pPr>
    </w:p>
    <w:p w14:paraId="162FC06F" w14:textId="77777777" w:rsidR="004D5914" w:rsidRDefault="004D5914" w:rsidP="00382FA2">
      <w:pPr>
        <w:rPr>
          <w:lang w:eastAsia="en-US"/>
        </w:rPr>
      </w:pPr>
    </w:p>
    <w:p w14:paraId="3F4421E4" w14:textId="77777777" w:rsidR="004D5914" w:rsidRDefault="004D5914" w:rsidP="00382FA2">
      <w:pPr>
        <w:rPr>
          <w:lang w:eastAsia="en-US"/>
        </w:rPr>
      </w:pPr>
    </w:p>
    <w:p w14:paraId="0C12C14A" w14:textId="3F887CE6" w:rsidR="004D5914" w:rsidRDefault="004D5914" w:rsidP="00382FA2">
      <w:pPr>
        <w:rPr>
          <w:lang w:eastAsia="en-US"/>
        </w:rPr>
      </w:pPr>
      <w:r>
        <w:rPr>
          <w:lang w:eastAsia="en-US"/>
        </w:rPr>
        <w:t>Specs for codes:</w:t>
      </w:r>
    </w:p>
    <w:p w14:paraId="28C3177D" w14:textId="6A69DB88" w:rsidR="004D5914" w:rsidRDefault="003A00AD" w:rsidP="00382FA2">
      <w:pPr>
        <w:rPr>
          <w:lang w:eastAsia="en-US"/>
        </w:rPr>
      </w:pPr>
      <w:hyperlink r:id="rId21" w:history="1">
        <w:r w:rsidR="009E4FB2" w:rsidRPr="009D497D">
          <w:rPr>
            <w:rStyle w:val="Hyperlink"/>
            <w:lang w:eastAsia="en-US"/>
          </w:rPr>
          <w:t>https://codes.iccsafe.org/content/IRC2021P2/chapter-3-building-planning</w:t>
        </w:r>
      </w:hyperlink>
    </w:p>
    <w:p w14:paraId="5B2A8E2C" w14:textId="77777777" w:rsidR="009E4FB2" w:rsidRDefault="009E4FB2" w:rsidP="00382FA2">
      <w:pPr>
        <w:rPr>
          <w:lang w:eastAsia="en-US"/>
        </w:rPr>
      </w:pPr>
    </w:p>
    <w:p w14:paraId="2FBA5107" w14:textId="2F602372" w:rsidR="007A6BF1" w:rsidRDefault="007A6BF1" w:rsidP="00382FA2">
      <w:pPr>
        <w:rPr>
          <w:lang w:eastAsia="en-US"/>
        </w:rPr>
      </w:pPr>
      <w:r>
        <w:rPr>
          <w:lang w:eastAsia="en-US"/>
        </w:rPr>
        <w:t>R311.7.1 Width.</w:t>
      </w:r>
    </w:p>
    <w:p w14:paraId="2C0B6818" w14:textId="77777777" w:rsidR="007A6BF1" w:rsidRPr="00E05479" w:rsidRDefault="007A6BF1" w:rsidP="00E05479"/>
    <w:p w14:paraId="483DBEC9" w14:textId="69D404AC" w:rsidR="00B14C55" w:rsidRPr="00E05479" w:rsidRDefault="00B14C55" w:rsidP="00E05479">
      <w:r w:rsidRPr="00E05479">
        <w:t>Stairways shall be not less than 36 inches (914 mm) in clear width at all points above the permitted</w:t>
      </w:r>
      <w:r w:rsidR="007524CD">
        <w:t>’</w:t>
      </w:r>
    </w:p>
    <w:p w14:paraId="0966FBD1" w14:textId="77777777" w:rsidR="00B14C55" w:rsidRDefault="00B14C55" w:rsidP="00E05479"/>
    <w:p w14:paraId="51E17C92" w14:textId="6781CCE3" w:rsidR="007524CD" w:rsidRDefault="00D119A0" w:rsidP="00E05479">
      <w:r>
        <w:t>The maximum width of the system shall not exceed 27 inches at full scale</w:t>
      </w:r>
      <w:r w:rsidR="00D9116E">
        <w:t xml:space="preserve">, </w:t>
      </w:r>
      <w:r w:rsidR="00D855A4">
        <w:t>reducing to a maximum width of 13 inches</w:t>
      </w:r>
      <w:r w:rsidR="000000F5">
        <w:t xml:space="preserve"> at </w:t>
      </w:r>
      <w:r w:rsidR="00A27B7D">
        <w:t>the designed scale.</w:t>
      </w:r>
    </w:p>
    <w:p w14:paraId="3839CD10" w14:textId="77777777" w:rsidR="00E05479" w:rsidRDefault="00E05479" w:rsidP="00E05479"/>
    <w:p w14:paraId="78E70346" w14:textId="6A0DBA03" w:rsidR="00E05479" w:rsidRPr="00E05479" w:rsidRDefault="00E05479" w:rsidP="00E05479">
      <w:r>
        <w:t>Pull from page, use scale?</w:t>
      </w:r>
    </w:p>
    <w:sectPr w:rsidR="00E05479" w:rsidRPr="00E05479" w:rsidSect="00760532">
      <w:footerReference w:type="defaul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2D07D" w14:textId="77777777" w:rsidR="00AF1521" w:rsidRDefault="00AF1521" w:rsidP="00CF1B3C">
      <w:r>
        <w:separator/>
      </w:r>
    </w:p>
  </w:endnote>
  <w:endnote w:type="continuationSeparator" w:id="0">
    <w:p w14:paraId="1B34F2B3" w14:textId="77777777" w:rsidR="00AF1521" w:rsidRDefault="00AF1521" w:rsidP="00CF1B3C">
      <w:r>
        <w:continuationSeparator/>
      </w:r>
    </w:p>
  </w:endnote>
  <w:endnote w:type="continuationNotice" w:id="1">
    <w:p w14:paraId="58736CD6" w14:textId="77777777" w:rsidR="00AF1521" w:rsidRDefault="00AF1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604416"/>
      <w:docPartObj>
        <w:docPartGallery w:val="Page Numbers (Bottom of Page)"/>
        <w:docPartUnique/>
      </w:docPartObj>
    </w:sdtPr>
    <w:sdtEndPr>
      <w:rPr>
        <w:noProof/>
      </w:rPr>
    </w:sdtEndPr>
    <w:sdtContent>
      <w:p w14:paraId="21A806E6" w14:textId="63945457" w:rsidR="00427F4A" w:rsidRDefault="00427F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14DE3" w14:textId="77777777" w:rsidR="00CF1B3C" w:rsidRDefault="00CF1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10E4" w14:textId="01BD3573" w:rsidR="00760532" w:rsidRDefault="00760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B531" w14:textId="77777777" w:rsidR="00AF1521" w:rsidRDefault="00AF1521" w:rsidP="00CF1B3C">
      <w:r>
        <w:separator/>
      </w:r>
    </w:p>
  </w:footnote>
  <w:footnote w:type="continuationSeparator" w:id="0">
    <w:p w14:paraId="5F851C62" w14:textId="77777777" w:rsidR="00AF1521" w:rsidRDefault="00AF1521" w:rsidP="00CF1B3C">
      <w:r>
        <w:continuationSeparator/>
      </w:r>
    </w:p>
  </w:footnote>
  <w:footnote w:type="continuationNotice" w:id="1">
    <w:p w14:paraId="3663C20A" w14:textId="77777777" w:rsidR="00AF1521" w:rsidRDefault="00AF15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8A4"/>
    <w:multiLevelType w:val="multilevel"/>
    <w:tmpl w:val="AF0616A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C383457"/>
    <w:multiLevelType w:val="multilevel"/>
    <w:tmpl w:val="4FF6E7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03030F3"/>
    <w:multiLevelType w:val="multilevel"/>
    <w:tmpl w:val="38E4F5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E277DB0"/>
    <w:multiLevelType w:val="multilevel"/>
    <w:tmpl w:val="8FCAC750"/>
    <w:lvl w:ilvl="0">
      <w:start w:val="1"/>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16cid:durableId="1897810668">
    <w:abstractNumId w:val="3"/>
  </w:num>
  <w:num w:numId="2" w16cid:durableId="1917788282">
    <w:abstractNumId w:val="2"/>
  </w:num>
  <w:num w:numId="3" w16cid:durableId="538670721">
    <w:abstractNumId w:val="0"/>
  </w:num>
  <w:num w:numId="4" w16cid:durableId="188614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3C"/>
    <w:rsid w:val="000000F5"/>
    <w:rsid w:val="00001A6B"/>
    <w:rsid w:val="00006CEC"/>
    <w:rsid w:val="00007F0D"/>
    <w:rsid w:val="000103B6"/>
    <w:rsid w:val="00011C47"/>
    <w:rsid w:val="00012441"/>
    <w:rsid w:val="00013A9D"/>
    <w:rsid w:val="0002310A"/>
    <w:rsid w:val="00023931"/>
    <w:rsid w:val="00023DA9"/>
    <w:rsid w:val="000244D1"/>
    <w:rsid w:val="00026273"/>
    <w:rsid w:val="00030429"/>
    <w:rsid w:val="00030BB0"/>
    <w:rsid w:val="000317BF"/>
    <w:rsid w:val="000326FD"/>
    <w:rsid w:val="00035F51"/>
    <w:rsid w:val="00041FE9"/>
    <w:rsid w:val="000444CC"/>
    <w:rsid w:val="000452F0"/>
    <w:rsid w:val="00046325"/>
    <w:rsid w:val="00047BDA"/>
    <w:rsid w:val="00053C4B"/>
    <w:rsid w:val="000543C6"/>
    <w:rsid w:val="00056401"/>
    <w:rsid w:val="0006004F"/>
    <w:rsid w:val="00060D35"/>
    <w:rsid w:val="0006284D"/>
    <w:rsid w:val="00065E6D"/>
    <w:rsid w:val="00066EB9"/>
    <w:rsid w:val="00067D0B"/>
    <w:rsid w:val="00071956"/>
    <w:rsid w:val="0007535D"/>
    <w:rsid w:val="0007590A"/>
    <w:rsid w:val="00075AE8"/>
    <w:rsid w:val="00075C05"/>
    <w:rsid w:val="000808D5"/>
    <w:rsid w:val="00080F2E"/>
    <w:rsid w:val="00081070"/>
    <w:rsid w:val="00082A40"/>
    <w:rsid w:val="00086802"/>
    <w:rsid w:val="00086AAE"/>
    <w:rsid w:val="000902CE"/>
    <w:rsid w:val="000A051C"/>
    <w:rsid w:val="000A1F66"/>
    <w:rsid w:val="000A28DF"/>
    <w:rsid w:val="000A41AD"/>
    <w:rsid w:val="000A65E7"/>
    <w:rsid w:val="000A6859"/>
    <w:rsid w:val="000A68A3"/>
    <w:rsid w:val="000B5DC7"/>
    <w:rsid w:val="000B619F"/>
    <w:rsid w:val="000B624B"/>
    <w:rsid w:val="000B6251"/>
    <w:rsid w:val="000B7ECA"/>
    <w:rsid w:val="000C0B0F"/>
    <w:rsid w:val="000C45B6"/>
    <w:rsid w:val="000C7DFD"/>
    <w:rsid w:val="000C7FEC"/>
    <w:rsid w:val="000E2357"/>
    <w:rsid w:val="000E5D19"/>
    <w:rsid w:val="000F02B4"/>
    <w:rsid w:val="000F05B9"/>
    <w:rsid w:val="000F1372"/>
    <w:rsid w:val="000F1FEE"/>
    <w:rsid w:val="000F352E"/>
    <w:rsid w:val="000F79B7"/>
    <w:rsid w:val="000F7BFD"/>
    <w:rsid w:val="00102250"/>
    <w:rsid w:val="0010253A"/>
    <w:rsid w:val="00105721"/>
    <w:rsid w:val="001058CC"/>
    <w:rsid w:val="00105EAC"/>
    <w:rsid w:val="00112B2A"/>
    <w:rsid w:val="00113069"/>
    <w:rsid w:val="00113199"/>
    <w:rsid w:val="001247AD"/>
    <w:rsid w:val="00126E3C"/>
    <w:rsid w:val="001337BF"/>
    <w:rsid w:val="00135010"/>
    <w:rsid w:val="001462A0"/>
    <w:rsid w:val="00150B64"/>
    <w:rsid w:val="001524FC"/>
    <w:rsid w:val="00152712"/>
    <w:rsid w:val="001560B1"/>
    <w:rsid w:val="00156296"/>
    <w:rsid w:val="00162278"/>
    <w:rsid w:val="00162FE9"/>
    <w:rsid w:val="0016407D"/>
    <w:rsid w:val="001667D7"/>
    <w:rsid w:val="001711B7"/>
    <w:rsid w:val="00175ED5"/>
    <w:rsid w:val="00177142"/>
    <w:rsid w:val="00177942"/>
    <w:rsid w:val="0018033D"/>
    <w:rsid w:val="00180CC1"/>
    <w:rsid w:val="00183C53"/>
    <w:rsid w:val="001860AD"/>
    <w:rsid w:val="00187139"/>
    <w:rsid w:val="001952D1"/>
    <w:rsid w:val="001956CC"/>
    <w:rsid w:val="00196C76"/>
    <w:rsid w:val="00197322"/>
    <w:rsid w:val="001A0BC6"/>
    <w:rsid w:val="001A3975"/>
    <w:rsid w:val="001A79EC"/>
    <w:rsid w:val="001C0B41"/>
    <w:rsid w:val="001C2077"/>
    <w:rsid w:val="001C344D"/>
    <w:rsid w:val="001C59CF"/>
    <w:rsid w:val="001C5A75"/>
    <w:rsid w:val="001C5F65"/>
    <w:rsid w:val="001D00DF"/>
    <w:rsid w:val="001D1772"/>
    <w:rsid w:val="001D1AF7"/>
    <w:rsid w:val="001D416D"/>
    <w:rsid w:val="001D5ACF"/>
    <w:rsid w:val="001D622E"/>
    <w:rsid w:val="001D7732"/>
    <w:rsid w:val="001E155E"/>
    <w:rsid w:val="001E2FB2"/>
    <w:rsid w:val="001E320B"/>
    <w:rsid w:val="001E352A"/>
    <w:rsid w:val="001E44A1"/>
    <w:rsid w:val="001E4899"/>
    <w:rsid w:val="001F126B"/>
    <w:rsid w:val="001F16CA"/>
    <w:rsid w:val="001F5B88"/>
    <w:rsid w:val="00201385"/>
    <w:rsid w:val="00201533"/>
    <w:rsid w:val="00201DC7"/>
    <w:rsid w:val="0020456E"/>
    <w:rsid w:val="00205201"/>
    <w:rsid w:val="002054B7"/>
    <w:rsid w:val="00214E2D"/>
    <w:rsid w:val="00214E76"/>
    <w:rsid w:val="00214E89"/>
    <w:rsid w:val="002159B6"/>
    <w:rsid w:val="00215B37"/>
    <w:rsid w:val="00215ED6"/>
    <w:rsid w:val="00216957"/>
    <w:rsid w:val="00217DEF"/>
    <w:rsid w:val="002202C8"/>
    <w:rsid w:val="00220F46"/>
    <w:rsid w:val="0023310F"/>
    <w:rsid w:val="00233513"/>
    <w:rsid w:val="00241589"/>
    <w:rsid w:val="00241EB8"/>
    <w:rsid w:val="00252F2E"/>
    <w:rsid w:val="00253361"/>
    <w:rsid w:val="002571D8"/>
    <w:rsid w:val="00260E1E"/>
    <w:rsid w:val="00261A7D"/>
    <w:rsid w:val="002626F4"/>
    <w:rsid w:val="00263397"/>
    <w:rsid w:val="00265898"/>
    <w:rsid w:val="002660EF"/>
    <w:rsid w:val="00271188"/>
    <w:rsid w:val="00271D1F"/>
    <w:rsid w:val="00271F95"/>
    <w:rsid w:val="0027230F"/>
    <w:rsid w:val="00272856"/>
    <w:rsid w:val="00272BE6"/>
    <w:rsid w:val="00272D6D"/>
    <w:rsid w:val="00274329"/>
    <w:rsid w:val="00274803"/>
    <w:rsid w:val="00276067"/>
    <w:rsid w:val="00276D1B"/>
    <w:rsid w:val="00276F61"/>
    <w:rsid w:val="00276F72"/>
    <w:rsid w:val="00280449"/>
    <w:rsid w:val="002804E9"/>
    <w:rsid w:val="00281707"/>
    <w:rsid w:val="00283903"/>
    <w:rsid w:val="00283AD3"/>
    <w:rsid w:val="00284BC8"/>
    <w:rsid w:val="002917DD"/>
    <w:rsid w:val="00291A8C"/>
    <w:rsid w:val="00293113"/>
    <w:rsid w:val="00293EC7"/>
    <w:rsid w:val="00295D61"/>
    <w:rsid w:val="002A2B10"/>
    <w:rsid w:val="002A30C7"/>
    <w:rsid w:val="002A582C"/>
    <w:rsid w:val="002A726A"/>
    <w:rsid w:val="002A728D"/>
    <w:rsid w:val="002B0B2E"/>
    <w:rsid w:val="002B14F9"/>
    <w:rsid w:val="002C1D14"/>
    <w:rsid w:val="002C3403"/>
    <w:rsid w:val="002C5139"/>
    <w:rsid w:val="002C5865"/>
    <w:rsid w:val="002D1047"/>
    <w:rsid w:val="002D1067"/>
    <w:rsid w:val="002D1AB6"/>
    <w:rsid w:val="002D5071"/>
    <w:rsid w:val="002E188B"/>
    <w:rsid w:val="002E3D4B"/>
    <w:rsid w:val="002E5526"/>
    <w:rsid w:val="002E5EFD"/>
    <w:rsid w:val="002E72E6"/>
    <w:rsid w:val="002E7AE6"/>
    <w:rsid w:val="002F0E6A"/>
    <w:rsid w:val="002F2627"/>
    <w:rsid w:val="002F4DA8"/>
    <w:rsid w:val="002F617E"/>
    <w:rsid w:val="002F73D2"/>
    <w:rsid w:val="00301762"/>
    <w:rsid w:val="00301A07"/>
    <w:rsid w:val="00304181"/>
    <w:rsid w:val="00306BDB"/>
    <w:rsid w:val="00315553"/>
    <w:rsid w:val="00315D28"/>
    <w:rsid w:val="00316D11"/>
    <w:rsid w:val="00317EF5"/>
    <w:rsid w:val="00320C0B"/>
    <w:rsid w:val="0032480B"/>
    <w:rsid w:val="003252D9"/>
    <w:rsid w:val="003270A3"/>
    <w:rsid w:val="0033009C"/>
    <w:rsid w:val="00330EB5"/>
    <w:rsid w:val="003321F2"/>
    <w:rsid w:val="00333FDA"/>
    <w:rsid w:val="0033478B"/>
    <w:rsid w:val="003374AE"/>
    <w:rsid w:val="00340B15"/>
    <w:rsid w:val="0034295C"/>
    <w:rsid w:val="003507AE"/>
    <w:rsid w:val="003509DC"/>
    <w:rsid w:val="00350AFC"/>
    <w:rsid w:val="00353D85"/>
    <w:rsid w:val="00355454"/>
    <w:rsid w:val="00374568"/>
    <w:rsid w:val="00375EF9"/>
    <w:rsid w:val="00376814"/>
    <w:rsid w:val="003809F8"/>
    <w:rsid w:val="00382FA2"/>
    <w:rsid w:val="00385467"/>
    <w:rsid w:val="00392CF8"/>
    <w:rsid w:val="00393591"/>
    <w:rsid w:val="003937E9"/>
    <w:rsid w:val="00394B71"/>
    <w:rsid w:val="00396166"/>
    <w:rsid w:val="00397FC6"/>
    <w:rsid w:val="003A00AD"/>
    <w:rsid w:val="003A3124"/>
    <w:rsid w:val="003A37E1"/>
    <w:rsid w:val="003A74A0"/>
    <w:rsid w:val="003B0591"/>
    <w:rsid w:val="003B2577"/>
    <w:rsid w:val="003B6DA7"/>
    <w:rsid w:val="003B7172"/>
    <w:rsid w:val="003C14CB"/>
    <w:rsid w:val="003C2583"/>
    <w:rsid w:val="003C2F04"/>
    <w:rsid w:val="003C3CF7"/>
    <w:rsid w:val="003C627E"/>
    <w:rsid w:val="003D28DC"/>
    <w:rsid w:val="003D3F4B"/>
    <w:rsid w:val="003D53BB"/>
    <w:rsid w:val="003D6367"/>
    <w:rsid w:val="003E2391"/>
    <w:rsid w:val="003E306D"/>
    <w:rsid w:val="003E45EA"/>
    <w:rsid w:val="003F4A13"/>
    <w:rsid w:val="003F6211"/>
    <w:rsid w:val="00400A3F"/>
    <w:rsid w:val="00402417"/>
    <w:rsid w:val="00404882"/>
    <w:rsid w:val="004151AE"/>
    <w:rsid w:val="00417904"/>
    <w:rsid w:val="0042103D"/>
    <w:rsid w:val="00422C4C"/>
    <w:rsid w:val="00427F4A"/>
    <w:rsid w:val="0043239F"/>
    <w:rsid w:val="004342DB"/>
    <w:rsid w:val="00435D67"/>
    <w:rsid w:val="00440C6E"/>
    <w:rsid w:val="00441E9A"/>
    <w:rsid w:val="00452234"/>
    <w:rsid w:val="00454992"/>
    <w:rsid w:val="00454D93"/>
    <w:rsid w:val="00455AED"/>
    <w:rsid w:val="00457860"/>
    <w:rsid w:val="00461516"/>
    <w:rsid w:val="00462FDA"/>
    <w:rsid w:val="004635AF"/>
    <w:rsid w:val="00463B4F"/>
    <w:rsid w:val="0046778B"/>
    <w:rsid w:val="004748F1"/>
    <w:rsid w:val="004757AE"/>
    <w:rsid w:val="00480852"/>
    <w:rsid w:val="00481503"/>
    <w:rsid w:val="00482AE8"/>
    <w:rsid w:val="00482D72"/>
    <w:rsid w:val="00482EC1"/>
    <w:rsid w:val="0048616D"/>
    <w:rsid w:val="0049095C"/>
    <w:rsid w:val="00490D7E"/>
    <w:rsid w:val="004930FF"/>
    <w:rsid w:val="004936B8"/>
    <w:rsid w:val="00493973"/>
    <w:rsid w:val="004960ED"/>
    <w:rsid w:val="004A0D28"/>
    <w:rsid w:val="004A1743"/>
    <w:rsid w:val="004A3452"/>
    <w:rsid w:val="004A36F8"/>
    <w:rsid w:val="004A5BE9"/>
    <w:rsid w:val="004A7E9D"/>
    <w:rsid w:val="004B06EE"/>
    <w:rsid w:val="004B29B5"/>
    <w:rsid w:val="004B48AE"/>
    <w:rsid w:val="004B5A33"/>
    <w:rsid w:val="004C1898"/>
    <w:rsid w:val="004C4AD0"/>
    <w:rsid w:val="004C62A1"/>
    <w:rsid w:val="004C7CCB"/>
    <w:rsid w:val="004D0CAD"/>
    <w:rsid w:val="004D124D"/>
    <w:rsid w:val="004D5914"/>
    <w:rsid w:val="004D6097"/>
    <w:rsid w:val="004E256D"/>
    <w:rsid w:val="004E262D"/>
    <w:rsid w:val="004E5742"/>
    <w:rsid w:val="004E7B1C"/>
    <w:rsid w:val="004F1D82"/>
    <w:rsid w:val="004F3D60"/>
    <w:rsid w:val="004F5677"/>
    <w:rsid w:val="004F6722"/>
    <w:rsid w:val="005043A9"/>
    <w:rsid w:val="005058E5"/>
    <w:rsid w:val="00505EDB"/>
    <w:rsid w:val="00510AFE"/>
    <w:rsid w:val="00510B96"/>
    <w:rsid w:val="005135D5"/>
    <w:rsid w:val="00513605"/>
    <w:rsid w:val="005138A5"/>
    <w:rsid w:val="00513D85"/>
    <w:rsid w:val="005207AA"/>
    <w:rsid w:val="00521C27"/>
    <w:rsid w:val="00523B4E"/>
    <w:rsid w:val="00524796"/>
    <w:rsid w:val="005250FF"/>
    <w:rsid w:val="005256F2"/>
    <w:rsid w:val="00530208"/>
    <w:rsid w:val="0053694D"/>
    <w:rsid w:val="005403D1"/>
    <w:rsid w:val="00540F2E"/>
    <w:rsid w:val="005417DD"/>
    <w:rsid w:val="0054377F"/>
    <w:rsid w:val="00547C80"/>
    <w:rsid w:val="0055349A"/>
    <w:rsid w:val="00553992"/>
    <w:rsid w:val="0055437E"/>
    <w:rsid w:val="005544F9"/>
    <w:rsid w:val="00555C35"/>
    <w:rsid w:val="00561245"/>
    <w:rsid w:val="005624FF"/>
    <w:rsid w:val="005627E4"/>
    <w:rsid w:val="005634A6"/>
    <w:rsid w:val="0056597C"/>
    <w:rsid w:val="00572DFD"/>
    <w:rsid w:val="00573913"/>
    <w:rsid w:val="00573C7A"/>
    <w:rsid w:val="00575B68"/>
    <w:rsid w:val="00576463"/>
    <w:rsid w:val="005779A2"/>
    <w:rsid w:val="005853BC"/>
    <w:rsid w:val="00590E07"/>
    <w:rsid w:val="00590F40"/>
    <w:rsid w:val="00591493"/>
    <w:rsid w:val="00592739"/>
    <w:rsid w:val="00592CEF"/>
    <w:rsid w:val="005A05C0"/>
    <w:rsid w:val="005A2694"/>
    <w:rsid w:val="005A30B6"/>
    <w:rsid w:val="005A4DEA"/>
    <w:rsid w:val="005A652E"/>
    <w:rsid w:val="005A681D"/>
    <w:rsid w:val="005A6ACF"/>
    <w:rsid w:val="005B21D3"/>
    <w:rsid w:val="005B495D"/>
    <w:rsid w:val="005B4FC9"/>
    <w:rsid w:val="005B7296"/>
    <w:rsid w:val="005C0187"/>
    <w:rsid w:val="005C0EF9"/>
    <w:rsid w:val="005C11CD"/>
    <w:rsid w:val="005C17F6"/>
    <w:rsid w:val="005C23AB"/>
    <w:rsid w:val="005D4180"/>
    <w:rsid w:val="005D6B59"/>
    <w:rsid w:val="005D743A"/>
    <w:rsid w:val="005E0A3D"/>
    <w:rsid w:val="005E1F3C"/>
    <w:rsid w:val="005E3EBB"/>
    <w:rsid w:val="005E4662"/>
    <w:rsid w:val="005E7085"/>
    <w:rsid w:val="005F03B0"/>
    <w:rsid w:val="005F440E"/>
    <w:rsid w:val="005F4C2E"/>
    <w:rsid w:val="005F58BE"/>
    <w:rsid w:val="005F61A8"/>
    <w:rsid w:val="005F6EDD"/>
    <w:rsid w:val="006005A4"/>
    <w:rsid w:val="00600739"/>
    <w:rsid w:val="00604F78"/>
    <w:rsid w:val="00606B67"/>
    <w:rsid w:val="0061456B"/>
    <w:rsid w:val="00615844"/>
    <w:rsid w:val="00620D8E"/>
    <w:rsid w:val="0062306C"/>
    <w:rsid w:val="00624A92"/>
    <w:rsid w:val="00624F90"/>
    <w:rsid w:val="00625D2D"/>
    <w:rsid w:val="00626F6F"/>
    <w:rsid w:val="006274C5"/>
    <w:rsid w:val="00632493"/>
    <w:rsid w:val="006334E5"/>
    <w:rsid w:val="006360C4"/>
    <w:rsid w:val="00640530"/>
    <w:rsid w:val="006408BA"/>
    <w:rsid w:val="00641DF8"/>
    <w:rsid w:val="00643A82"/>
    <w:rsid w:val="00643ECD"/>
    <w:rsid w:val="00643F31"/>
    <w:rsid w:val="00645933"/>
    <w:rsid w:val="00645F05"/>
    <w:rsid w:val="0064783E"/>
    <w:rsid w:val="006526B1"/>
    <w:rsid w:val="00652B08"/>
    <w:rsid w:val="00652D46"/>
    <w:rsid w:val="006543E6"/>
    <w:rsid w:val="00656C88"/>
    <w:rsid w:val="00656E79"/>
    <w:rsid w:val="00657B21"/>
    <w:rsid w:val="00661C92"/>
    <w:rsid w:val="00663194"/>
    <w:rsid w:val="00663FC8"/>
    <w:rsid w:val="00665EC3"/>
    <w:rsid w:val="00665F21"/>
    <w:rsid w:val="006672B5"/>
    <w:rsid w:val="00671EDD"/>
    <w:rsid w:val="00672A6A"/>
    <w:rsid w:val="00673ABB"/>
    <w:rsid w:val="00676729"/>
    <w:rsid w:val="00686214"/>
    <w:rsid w:val="00697F0C"/>
    <w:rsid w:val="006A6533"/>
    <w:rsid w:val="006B0331"/>
    <w:rsid w:val="006B112F"/>
    <w:rsid w:val="006B203E"/>
    <w:rsid w:val="006B2BB5"/>
    <w:rsid w:val="006C04B7"/>
    <w:rsid w:val="006C13F9"/>
    <w:rsid w:val="006C16DC"/>
    <w:rsid w:val="006C1F2E"/>
    <w:rsid w:val="006C1FE3"/>
    <w:rsid w:val="006C3646"/>
    <w:rsid w:val="006C5B09"/>
    <w:rsid w:val="006C60AE"/>
    <w:rsid w:val="006C7344"/>
    <w:rsid w:val="006D1638"/>
    <w:rsid w:val="006D1A89"/>
    <w:rsid w:val="006D2970"/>
    <w:rsid w:val="006D34B6"/>
    <w:rsid w:val="006D4312"/>
    <w:rsid w:val="006D795D"/>
    <w:rsid w:val="006E1C33"/>
    <w:rsid w:val="006E2CBD"/>
    <w:rsid w:val="006E389C"/>
    <w:rsid w:val="006E54C4"/>
    <w:rsid w:val="006F2B39"/>
    <w:rsid w:val="006F43A3"/>
    <w:rsid w:val="00704CDB"/>
    <w:rsid w:val="0070510B"/>
    <w:rsid w:val="007067E0"/>
    <w:rsid w:val="0071040C"/>
    <w:rsid w:val="007136F1"/>
    <w:rsid w:val="0071382B"/>
    <w:rsid w:val="007145EF"/>
    <w:rsid w:val="00714741"/>
    <w:rsid w:val="007166C1"/>
    <w:rsid w:val="007215C4"/>
    <w:rsid w:val="0072176B"/>
    <w:rsid w:val="00721AFB"/>
    <w:rsid w:val="00723D94"/>
    <w:rsid w:val="0073440E"/>
    <w:rsid w:val="00735150"/>
    <w:rsid w:val="00736431"/>
    <w:rsid w:val="00742105"/>
    <w:rsid w:val="007449AA"/>
    <w:rsid w:val="007524CD"/>
    <w:rsid w:val="00752853"/>
    <w:rsid w:val="007535F3"/>
    <w:rsid w:val="00753E5F"/>
    <w:rsid w:val="0075547C"/>
    <w:rsid w:val="00760532"/>
    <w:rsid w:val="0076775D"/>
    <w:rsid w:val="00775FC9"/>
    <w:rsid w:val="007808BC"/>
    <w:rsid w:val="00781862"/>
    <w:rsid w:val="00781BDA"/>
    <w:rsid w:val="007864A9"/>
    <w:rsid w:val="0079013B"/>
    <w:rsid w:val="007903F4"/>
    <w:rsid w:val="00790427"/>
    <w:rsid w:val="0079139A"/>
    <w:rsid w:val="00795F60"/>
    <w:rsid w:val="00796D20"/>
    <w:rsid w:val="00796F7A"/>
    <w:rsid w:val="007A2FC7"/>
    <w:rsid w:val="007A69DC"/>
    <w:rsid w:val="007A6BF1"/>
    <w:rsid w:val="007B0B3A"/>
    <w:rsid w:val="007B1117"/>
    <w:rsid w:val="007C1F7E"/>
    <w:rsid w:val="007C2DCE"/>
    <w:rsid w:val="007C4A0F"/>
    <w:rsid w:val="007C5ABE"/>
    <w:rsid w:val="007C61B9"/>
    <w:rsid w:val="007C6818"/>
    <w:rsid w:val="007D1A8B"/>
    <w:rsid w:val="007D2299"/>
    <w:rsid w:val="007D606C"/>
    <w:rsid w:val="007D7EC0"/>
    <w:rsid w:val="007E361E"/>
    <w:rsid w:val="007E7C89"/>
    <w:rsid w:val="007E7D64"/>
    <w:rsid w:val="007F01D6"/>
    <w:rsid w:val="007F7CCE"/>
    <w:rsid w:val="007F7EA5"/>
    <w:rsid w:val="00802F0A"/>
    <w:rsid w:val="008033F9"/>
    <w:rsid w:val="00805A8C"/>
    <w:rsid w:val="0081092C"/>
    <w:rsid w:val="00810AF3"/>
    <w:rsid w:val="00812A92"/>
    <w:rsid w:val="00813193"/>
    <w:rsid w:val="0081546D"/>
    <w:rsid w:val="00816DE8"/>
    <w:rsid w:val="00817754"/>
    <w:rsid w:val="00820FA7"/>
    <w:rsid w:val="00826227"/>
    <w:rsid w:val="00830612"/>
    <w:rsid w:val="008324C4"/>
    <w:rsid w:val="008331E2"/>
    <w:rsid w:val="00837CB4"/>
    <w:rsid w:val="0084195E"/>
    <w:rsid w:val="0084351E"/>
    <w:rsid w:val="0084653C"/>
    <w:rsid w:val="00847799"/>
    <w:rsid w:val="00855674"/>
    <w:rsid w:val="00856C5A"/>
    <w:rsid w:val="00857D2B"/>
    <w:rsid w:val="00860C54"/>
    <w:rsid w:val="00861A3E"/>
    <w:rsid w:val="00862131"/>
    <w:rsid w:val="00864496"/>
    <w:rsid w:val="00864808"/>
    <w:rsid w:val="00864A95"/>
    <w:rsid w:val="00864DA9"/>
    <w:rsid w:val="00867359"/>
    <w:rsid w:val="00870714"/>
    <w:rsid w:val="00873079"/>
    <w:rsid w:val="008747B9"/>
    <w:rsid w:val="00875ABD"/>
    <w:rsid w:val="00877739"/>
    <w:rsid w:val="008853D7"/>
    <w:rsid w:val="008853E6"/>
    <w:rsid w:val="00885E0C"/>
    <w:rsid w:val="00886092"/>
    <w:rsid w:val="00886FFF"/>
    <w:rsid w:val="0089215B"/>
    <w:rsid w:val="00892FEF"/>
    <w:rsid w:val="00893D3E"/>
    <w:rsid w:val="008A178F"/>
    <w:rsid w:val="008A23A5"/>
    <w:rsid w:val="008A2DC3"/>
    <w:rsid w:val="008A4FBA"/>
    <w:rsid w:val="008A62B5"/>
    <w:rsid w:val="008A76DA"/>
    <w:rsid w:val="008B156E"/>
    <w:rsid w:val="008B2A0A"/>
    <w:rsid w:val="008B5C8C"/>
    <w:rsid w:val="008B7E91"/>
    <w:rsid w:val="008C0518"/>
    <w:rsid w:val="008C2B92"/>
    <w:rsid w:val="008C62ED"/>
    <w:rsid w:val="008C7594"/>
    <w:rsid w:val="008D059A"/>
    <w:rsid w:val="008D47D9"/>
    <w:rsid w:val="008E10E9"/>
    <w:rsid w:val="008E3419"/>
    <w:rsid w:val="008E57CD"/>
    <w:rsid w:val="008E6757"/>
    <w:rsid w:val="008F105F"/>
    <w:rsid w:val="008F112F"/>
    <w:rsid w:val="008F395C"/>
    <w:rsid w:val="008F3D2C"/>
    <w:rsid w:val="009026EB"/>
    <w:rsid w:val="00904CE1"/>
    <w:rsid w:val="00905249"/>
    <w:rsid w:val="00911B85"/>
    <w:rsid w:val="00912096"/>
    <w:rsid w:val="00912913"/>
    <w:rsid w:val="0091406B"/>
    <w:rsid w:val="00914C77"/>
    <w:rsid w:val="0091577F"/>
    <w:rsid w:val="009166F5"/>
    <w:rsid w:val="00916AB7"/>
    <w:rsid w:val="00921013"/>
    <w:rsid w:val="009210FD"/>
    <w:rsid w:val="00922AD9"/>
    <w:rsid w:val="009232B6"/>
    <w:rsid w:val="009238D7"/>
    <w:rsid w:val="00925190"/>
    <w:rsid w:val="009261B9"/>
    <w:rsid w:val="009268AD"/>
    <w:rsid w:val="00926B34"/>
    <w:rsid w:val="00930013"/>
    <w:rsid w:val="00935F1B"/>
    <w:rsid w:val="00936E21"/>
    <w:rsid w:val="0094133F"/>
    <w:rsid w:val="00943872"/>
    <w:rsid w:val="00946033"/>
    <w:rsid w:val="009463C7"/>
    <w:rsid w:val="009502FB"/>
    <w:rsid w:val="00950F2A"/>
    <w:rsid w:val="00952E3C"/>
    <w:rsid w:val="00953A2E"/>
    <w:rsid w:val="00953B57"/>
    <w:rsid w:val="009578BF"/>
    <w:rsid w:val="00957A6A"/>
    <w:rsid w:val="00960760"/>
    <w:rsid w:val="009611E7"/>
    <w:rsid w:val="009624B0"/>
    <w:rsid w:val="0096503C"/>
    <w:rsid w:val="0096750A"/>
    <w:rsid w:val="00972B80"/>
    <w:rsid w:val="00972E8C"/>
    <w:rsid w:val="0097624F"/>
    <w:rsid w:val="0097696F"/>
    <w:rsid w:val="00977716"/>
    <w:rsid w:val="009914E6"/>
    <w:rsid w:val="00992EA0"/>
    <w:rsid w:val="00994EE9"/>
    <w:rsid w:val="009952BB"/>
    <w:rsid w:val="00995538"/>
    <w:rsid w:val="009A325E"/>
    <w:rsid w:val="009A7126"/>
    <w:rsid w:val="009B453E"/>
    <w:rsid w:val="009B46A9"/>
    <w:rsid w:val="009C3C3E"/>
    <w:rsid w:val="009C3E3C"/>
    <w:rsid w:val="009E1D70"/>
    <w:rsid w:val="009E2642"/>
    <w:rsid w:val="009E4856"/>
    <w:rsid w:val="009E4FB2"/>
    <w:rsid w:val="009E5041"/>
    <w:rsid w:val="009E632B"/>
    <w:rsid w:val="009E6544"/>
    <w:rsid w:val="009E6C43"/>
    <w:rsid w:val="009E7B46"/>
    <w:rsid w:val="009F0ACA"/>
    <w:rsid w:val="009F654D"/>
    <w:rsid w:val="00A0025C"/>
    <w:rsid w:val="00A12998"/>
    <w:rsid w:val="00A15EF3"/>
    <w:rsid w:val="00A16161"/>
    <w:rsid w:val="00A16809"/>
    <w:rsid w:val="00A23424"/>
    <w:rsid w:val="00A23EA0"/>
    <w:rsid w:val="00A24052"/>
    <w:rsid w:val="00A24F26"/>
    <w:rsid w:val="00A266AB"/>
    <w:rsid w:val="00A27B7D"/>
    <w:rsid w:val="00A27C45"/>
    <w:rsid w:val="00A30DE6"/>
    <w:rsid w:val="00A31562"/>
    <w:rsid w:val="00A324BD"/>
    <w:rsid w:val="00A361A9"/>
    <w:rsid w:val="00A37C8B"/>
    <w:rsid w:val="00A41061"/>
    <w:rsid w:val="00A42514"/>
    <w:rsid w:val="00A50D83"/>
    <w:rsid w:val="00A54410"/>
    <w:rsid w:val="00A565B6"/>
    <w:rsid w:val="00A57098"/>
    <w:rsid w:val="00A574D6"/>
    <w:rsid w:val="00A61085"/>
    <w:rsid w:val="00A6390D"/>
    <w:rsid w:val="00A67275"/>
    <w:rsid w:val="00A702BA"/>
    <w:rsid w:val="00A7139C"/>
    <w:rsid w:val="00A71B09"/>
    <w:rsid w:val="00A71EE5"/>
    <w:rsid w:val="00A73405"/>
    <w:rsid w:val="00A74F23"/>
    <w:rsid w:val="00A7538D"/>
    <w:rsid w:val="00A76831"/>
    <w:rsid w:val="00A8028C"/>
    <w:rsid w:val="00A86747"/>
    <w:rsid w:val="00A86E66"/>
    <w:rsid w:val="00A90919"/>
    <w:rsid w:val="00A9357D"/>
    <w:rsid w:val="00AA140E"/>
    <w:rsid w:val="00AA1D82"/>
    <w:rsid w:val="00AA3963"/>
    <w:rsid w:val="00AA6F53"/>
    <w:rsid w:val="00AA77F8"/>
    <w:rsid w:val="00AB1BDF"/>
    <w:rsid w:val="00AB2D11"/>
    <w:rsid w:val="00AB7142"/>
    <w:rsid w:val="00AC138C"/>
    <w:rsid w:val="00AC399C"/>
    <w:rsid w:val="00AC6A28"/>
    <w:rsid w:val="00AD069F"/>
    <w:rsid w:val="00AD1413"/>
    <w:rsid w:val="00AD2052"/>
    <w:rsid w:val="00AD28D3"/>
    <w:rsid w:val="00AD73A8"/>
    <w:rsid w:val="00AD7DEA"/>
    <w:rsid w:val="00AE03CE"/>
    <w:rsid w:val="00AE0B52"/>
    <w:rsid w:val="00AE48AA"/>
    <w:rsid w:val="00AE5E34"/>
    <w:rsid w:val="00AE5E98"/>
    <w:rsid w:val="00AE7AAD"/>
    <w:rsid w:val="00AF1521"/>
    <w:rsid w:val="00AF1AE6"/>
    <w:rsid w:val="00AF3FB3"/>
    <w:rsid w:val="00AF58A9"/>
    <w:rsid w:val="00AF6AE7"/>
    <w:rsid w:val="00AF72E5"/>
    <w:rsid w:val="00B01AEA"/>
    <w:rsid w:val="00B028AE"/>
    <w:rsid w:val="00B02F45"/>
    <w:rsid w:val="00B05E80"/>
    <w:rsid w:val="00B10251"/>
    <w:rsid w:val="00B13DBC"/>
    <w:rsid w:val="00B14C55"/>
    <w:rsid w:val="00B15506"/>
    <w:rsid w:val="00B21383"/>
    <w:rsid w:val="00B21B33"/>
    <w:rsid w:val="00B251B9"/>
    <w:rsid w:val="00B27339"/>
    <w:rsid w:val="00B343B3"/>
    <w:rsid w:val="00B373EE"/>
    <w:rsid w:val="00B41D91"/>
    <w:rsid w:val="00B438CC"/>
    <w:rsid w:val="00B43DA5"/>
    <w:rsid w:val="00B454A6"/>
    <w:rsid w:val="00B46EF2"/>
    <w:rsid w:val="00B51268"/>
    <w:rsid w:val="00B52184"/>
    <w:rsid w:val="00B56EBA"/>
    <w:rsid w:val="00B57809"/>
    <w:rsid w:val="00B6148B"/>
    <w:rsid w:val="00B62291"/>
    <w:rsid w:val="00B62D95"/>
    <w:rsid w:val="00B6370E"/>
    <w:rsid w:val="00B64BDC"/>
    <w:rsid w:val="00B70728"/>
    <w:rsid w:val="00B80545"/>
    <w:rsid w:val="00B82097"/>
    <w:rsid w:val="00B82442"/>
    <w:rsid w:val="00B8559C"/>
    <w:rsid w:val="00B86263"/>
    <w:rsid w:val="00B902AD"/>
    <w:rsid w:val="00B90CC2"/>
    <w:rsid w:val="00B92138"/>
    <w:rsid w:val="00B92832"/>
    <w:rsid w:val="00B932F2"/>
    <w:rsid w:val="00B96118"/>
    <w:rsid w:val="00BA15AB"/>
    <w:rsid w:val="00BA1D2E"/>
    <w:rsid w:val="00BA5744"/>
    <w:rsid w:val="00BB0E5E"/>
    <w:rsid w:val="00BB1E0A"/>
    <w:rsid w:val="00BB20B3"/>
    <w:rsid w:val="00BB3647"/>
    <w:rsid w:val="00BB4016"/>
    <w:rsid w:val="00BC08A2"/>
    <w:rsid w:val="00BC24FA"/>
    <w:rsid w:val="00BC3B78"/>
    <w:rsid w:val="00BC6749"/>
    <w:rsid w:val="00BC6E22"/>
    <w:rsid w:val="00BD0E16"/>
    <w:rsid w:val="00BD10AD"/>
    <w:rsid w:val="00BD1B00"/>
    <w:rsid w:val="00BD2030"/>
    <w:rsid w:val="00BD4683"/>
    <w:rsid w:val="00BE1D8D"/>
    <w:rsid w:val="00BE2AB0"/>
    <w:rsid w:val="00BE3CC6"/>
    <w:rsid w:val="00BE5E39"/>
    <w:rsid w:val="00BE7CE9"/>
    <w:rsid w:val="00BF2C74"/>
    <w:rsid w:val="00BF6392"/>
    <w:rsid w:val="00C007CE"/>
    <w:rsid w:val="00C00D62"/>
    <w:rsid w:val="00C06167"/>
    <w:rsid w:val="00C1103B"/>
    <w:rsid w:val="00C150F9"/>
    <w:rsid w:val="00C1667E"/>
    <w:rsid w:val="00C17620"/>
    <w:rsid w:val="00C17825"/>
    <w:rsid w:val="00C20DEE"/>
    <w:rsid w:val="00C22718"/>
    <w:rsid w:val="00C22FF4"/>
    <w:rsid w:val="00C3152B"/>
    <w:rsid w:val="00C31D92"/>
    <w:rsid w:val="00C367D2"/>
    <w:rsid w:val="00C36A66"/>
    <w:rsid w:val="00C37C7D"/>
    <w:rsid w:val="00C465C6"/>
    <w:rsid w:val="00C46615"/>
    <w:rsid w:val="00C534E3"/>
    <w:rsid w:val="00C53884"/>
    <w:rsid w:val="00C55699"/>
    <w:rsid w:val="00C56BDA"/>
    <w:rsid w:val="00C60B1E"/>
    <w:rsid w:val="00C6147F"/>
    <w:rsid w:val="00C619A2"/>
    <w:rsid w:val="00C6360C"/>
    <w:rsid w:val="00C637B2"/>
    <w:rsid w:val="00C64A46"/>
    <w:rsid w:val="00C66696"/>
    <w:rsid w:val="00C713EA"/>
    <w:rsid w:val="00C7641A"/>
    <w:rsid w:val="00C81E4B"/>
    <w:rsid w:val="00C824D3"/>
    <w:rsid w:val="00C82A7C"/>
    <w:rsid w:val="00C83E64"/>
    <w:rsid w:val="00C844CC"/>
    <w:rsid w:val="00C931F7"/>
    <w:rsid w:val="00C959F0"/>
    <w:rsid w:val="00CA4F16"/>
    <w:rsid w:val="00CA7229"/>
    <w:rsid w:val="00CA74D5"/>
    <w:rsid w:val="00CA74FD"/>
    <w:rsid w:val="00CB4569"/>
    <w:rsid w:val="00CB4CF0"/>
    <w:rsid w:val="00CC34A4"/>
    <w:rsid w:val="00CC3AA5"/>
    <w:rsid w:val="00CD0C6D"/>
    <w:rsid w:val="00CD3993"/>
    <w:rsid w:val="00CD5524"/>
    <w:rsid w:val="00CD67C5"/>
    <w:rsid w:val="00CE0C94"/>
    <w:rsid w:val="00CE35F5"/>
    <w:rsid w:val="00CE3FB2"/>
    <w:rsid w:val="00CE5465"/>
    <w:rsid w:val="00CF12EA"/>
    <w:rsid w:val="00CF1B3C"/>
    <w:rsid w:val="00CF5EE6"/>
    <w:rsid w:val="00D041FB"/>
    <w:rsid w:val="00D07C24"/>
    <w:rsid w:val="00D119A0"/>
    <w:rsid w:val="00D14D5E"/>
    <w:rsid w:val="00D1555F"/>
    <w:rsid w:val="00D17A78"/>
    <w:rsid w:val="00D25D4F"/>
    <w:rsid w:val="00D261D1"/>
    <w:rsid w:val="00D31CA1"/>
    <w:rsid w:val="00D3207B"/>
    <w:rsid w:val="00D33B33"/>
    <w:rsid w:val="00D3430D"/>
    <w:rsid w:val="00D345CD"/>
    <w:rsid w:val="00D36047"/>
    <w:rsid w:val="00D36447"/>
    <w:rsid w:val="00D36939"/>
    <w:rsid w:val="00D4000F"/>
    <w:rsid w:val="00D41272"/>
    <w:rsid w:val="00D41644"/>
    <w:rsid w:val="00D41879"/>
    <w:rsid w:val="00D43588"/>
    <w:rsid w:val="00D438B6"/>
    <w:rsid w:val="00D5467E"/>
    <w:rsid w:val="00D55463"/>
    <w:rsid w:val="00D578B1"/>
    <w:rsid w:val="00D642B1"/>
    <w:rsid w:val="00D64C55"/>
    <w:rsid w:val="00D72CEB"/>
    <w:rsid w:val="00D76D99"/>
    <w:rsid w:val="00D77776"/>
    <w:rsid w:val="00D82865"/>
    <w:rsid w:val="00D83D0C"/>
    <w:rsid w:val="00D842B0"/>
    <w:rsid w:val="00D84CE4"/>
    <w:rsid w:val="00D84E07"/>
    <w:rsid w:val="00D850AA"/>
    <w:rsid w:val="00D85463"/>
    <w:rsid w:val="00D855A4"/>
    <w:rsid w:val="00D85C45"/>
    <w:rsid w:val="00D9116E"/>
    <w:rsid w:val="00D93A9A"/>
    <w:rsid w:val="00D94359"/>
    <w:rsid w:val="00DA2D0B"/>
    <w:rsid w:val="00DA3496"/>
    <w:rsid w:val="00DA43C4"/>
    <w:rsid w:val="00DA467E"/>
    <w:rsid w:val="00DA511B"/>
    <w:rsid w:val="00DA7E6B"/>
    <w:rsid w:val="00DB4C4F"/>
    <w:rsid w:val="00DB5339"/>
    <w:rsid w:val="00DD1715"/>
    <w:rsid w:val="00DD22BF"/>
    <w:rsid w:val="00DD4042"/>
    <w:rsid w:val="00DD4E2A"/>
    <w:rsid w:val="00DD7FC2"/>
    <w:rsid w:val="00DD7FED"/>
    <w:rsid w:val="00DE00CC"/>
    <w:rsid w:val="00DE1F28"/>
    <w:rsid w:val="00DE41C8"/>
    <w:rsid w:val="00DE62F6"/>
    <w:rsid w:val="00DE776C"/>
    <w:rsid w:val="00DF0171"/>
    <w:rsid w:val="00DF124D"/>
    <w:rsid w:val="00DF1B1F"/>
    <w:rsid w:val="00DF3D06"/>
    <w:rsid w:val="00DF3E82"/>
    <w:rsid w:val="00DF3F4E"/>
    <w:rsid w:val="00DF6554"/>
    <w:rsid w:val="00DF6F80"/>
    <w:rsid w:val="00E00078"/>
    <w:rsid w:val="00E00904"/>
    <w:rsid w:val="00E014C0"/>
    <w:rsid w:val="00E0185E"/>
    <w:rsid w:val="00E0205C"/>
    <w:rsid w:val="00E02F86"/>
    <w:rsid w:val="00E03074"/>
    <w:rsid w:val="00E03F02"/>
    <w:rsid w:val="00E05479"/>
    <w:rsid w:val="00E10D97"/>
    <w:rsid w:val="00E11FA5"/>
    <w:rsid w:val="00E15411"/>
    <w:rsid w:val="00E2046C"/>
    <w:rsid w:val="00E24903"/>
    <w:rsid w:val="00E3007D"/>
    <w:rsid w:val="00E31E58"/>
    <w:rsid w:val="00E3649E"/>
    <w:rsid w:val="00E37CC4"/>
    <w:rsid w:val="00E42C47"/>
    <w:rsid w:val="00E4300E"/>
    <w:rsid w:val="00E4745B"/>
    <w:rsid w:val="00E50F9A"/>
    <w:rsid w:val="00E51C8C"/>
    <w:rsid w:val="00E53488"/>
    <w:rsid w:val="00E53782"/>
    <w:rsid w:val="00E541FD"/>
    <w:rsid w:val="00E544DF"/>
    <w:rsid w:val="00E5478D"/>
    <w:rsid w:val="00E5675D"/>
    <w:rsid w:val="00E56A31"/>
    <w:rsid w:val="00E609B9"/>
    <w:rsid w:val="00E62422"/>
    <w:rsid w:val="00E635CF"/>
    <w:rsid w:val="00E63B91"/>
    <w:rsid w:val="00E66396"/>
    <w:rsid w:val="00E66642"/>
    <w:rsid w:val="00E66F18"/>
    <w:rsid w:val="00E7121E"/>
    <w:rsid w:val="00E7129B"/>
    <w:rsid w:val="00E76DEF"/>
    <w:rsid w:val="00E80CB9"/>
    <w:rsid w:val="00E90AFD"/>
    <w:rsid w:val="00E9135F"/>
    <w:rsid w:val="00E91422"/>
    <w:rsid w:val="00E919E3"/>
    <w:rsid w:val="00E92ED8"/>
    <w:rsid w:val="00E930E5"/>
    <w:rsid w:val="00E94FB8"/>
    <w:rsid w:val="00E95752"/>
    <w:rsid w:val="00E965EE"/>
    <w:rsid w:val="00E9728A"/>
    <w:rsid w:val="00EA5B59"/>
    <w:rsid w:val="00EA69B2"/>
    <w:rsid w:val="00EB4C2D"/>
    <w:rsid w:val="00EB5BFB"/>
    <w:rsid w:val="00EB602D"/>
    <w:rsid w:val="00EC0B12"/>
    <w:rsid w:val="00EC1507"/>
    <w:rsid w:val="00EC24A9"/>
    <w:rsid w:val="00EC2A65"/>
    <w:rsid w:val="00EC41D7"/>
    <w:rsid w:val="00EC797B"/>
    <w:rsid w:val="00ED0DB6"/>
    <w:rsid w:val="00ED250A"/>
    <w:rsid w:val="00ED2A71"/>
    <w:rsid w:val="00ED2F62"/>
    <w:rsid w:val="00ED43EE"/>
    <w:rsid w:val="00ED4B69"/>
    <w:rsid w:val="00EE2EF2"/>
    <w:rsid w:val="00EE3348"/>
    <w:rsid w:val="00EF1C7A"/>
    <w:rsid w:val="00EF59E9"/>
    <w:rsid w:val="00EF6D69"/>
    <w:rsid w:val="00F00F45"/>
    <w:rsid w:val="00F02E80"/>
    <w:rsid w:val="00F02F78"/>
    <w:rsid w:val="00F05592"/>
    <w:rsid w:val="00F162BA"/>
    <w:rsid w:val="00F1631E"/>
    <w:rsid w:val="00F16697"/>
    <w:rsid w:val="00F16A8D"/>
    <w:rsid w:val="00F21F8A"/>
    <w:rsid w:val="00F32364"/>
    <w:rsid w:val="00F379A8"/>
    <w:rsid w:val="00F459CA"/>
    <w:rsid w:val="00F4658F"/>
    <w:rsid w:val="00F527BD"/>
    <w:rsid w:val="00F52DFD"/>
    <w:rsid w:val="00F55929"/>
    <w:rsid w:val="00F66741"/>
    <w:rsid w:val="00F6777A"/>
    <w:rsid w:val="00F72906"/>
    <w:rsid w:val="00F737FA"/>
    <w:rsid w:val="00F74492"/>
    <w:rsid w:val="00F74CEC"/>
    <w:rsid w:val="00F76CAB"/>
    <w:rsid w:val="00F773B2"/>
    <w:rsid w:val="00F77EBD"/>
    <w:rsid w:val="00F80A39"/>
    <w:rsid w:val="00F825F1"/>
    <w:rsid w:val="00F84312"/>
    <w:rsid w:val="00F90FC5"/>
    <w:rsid w:val="00F92AF1"/>
    <w:rsid w:val="00F9323D"/>
    <w:rsid w:val="00F93529"/>
    <w:rsid w:val="00F93BC1"/>
    <w:rsid w:val="00F96D1F"/>
    <w:rsid w:val="00F9701F"/>
    <w:rsid w:val="00FA0787"/>
    <w:rsid w:val="00FA3EDE"/>
    <w:rsid w:val="00FA7A50"/>
    <w:rsid w:val="00FB11BF"/>
    <w:rsid w:val="00FB16DA"/>
    <w:rsid w:val="00FB3AC8"/>
    <w:rsid w:val="00FB4D36"/>
    <w:rsid w:val="00FB6593"/>
    <w:rsid w:val="00FC1048"/>
    <w:rsid w:val="00FC2B02"/>
    <w:rsid w:val="00FC4DA7"/>
    <w:rsid w:val="00FE3E9B"/>
    <w:rsid w:val="00FE4093"/>
    <w:rsid w:val="01BCBC5A"/>
    <w:rsid w:val="03ED2AA2"/>
    <w:rsid w:val="06AA06F6"/>
    <w:rsid w:val="09316146"/>
    <w:rsid w:val="0A00DD8B"/>
    <w:rsid w:val="11EE3487"/>
    <w:rsid w:val="1BF1C2A3"/>
    <w:rsid w:val="1D2669F2"/>
    <w:rsid w:val="1D2B4CB1"/>
    <w:rsid w:val="1DC031E1"/>
    <w:rsid w:val="1F528125"/>
    <w:rsid w:val="214BD95A"/>
    <w:rsid w:val="21E9698C"/>
    <w:rsid w:val="269668F2"/>
    <w:rsid w:val="2AD20B5F"/>
    <w:rsid w:val="2BD6E5EF"/>
    <w:rsid w:val="2D52F392"/>
    <w:rsid w:val="2E018CC5"/>
    <w:rsid w:val="31961DE3"/>
    <w:rsid w:val="356D4810"/>
    <w:rsid w:val="35E0643E"/>
    <w:rsid w:val="4243ABBC"/>
    <w:rsid w:val="483E9AEF"/>
    <w:rsid w:val="4C06B554"/>
    <w:rsid w:val="4D6C0716"/>
    <w:rsid w:val="4E7DF359"/>
    <w:rsid w:val="5145C1F4"/>
    <w:rsid w:val="55791234"/>
    <w:rsid w:val="5A33F272"/>
    <w:rsid w:val="5AC4D0BC"/>
    <w:rsid w:val="6529C19F"/>
    <w:rsid w:val="6671EFF0"/>
    <w:rsid w:val="6E30B5D3"/>
    <w:rsid w:val="6EDF4F06"/>
    <w:rsid w:val="734323BC"/>
    <w:rsid w:val="78661883"/>
    <w:rsid w:val="79D453EA"/>
    <w:rsid w:val="7D860879"/>
    <w:rsid w:val="7EFB34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767A"/>
  <w15:chartTrackingRefBased/>
  <w15:docId w15:val="{CD832B76-26A1-4D25-852D-D7D92E1C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F8"/>
    <w:pPr>
      <w:spacing w:after="0" w:line="240" w:lineRule="auto"/>
    </w:pPr>
    <w:rPr>
      <w:rFonts w:ascii="Times New Roman" w:eastAsiaTheme="minorEastAsia" w:hAnsi="Times New Roman"/>
      <w:sz w:val="24"/>
      <w:lang w:eastAsia="ja-JP"/>
    </w:rPr>
  </w:style>
  <w:style w:type="paragraph" w:styleId="Heading1">
    <w:name w:val="heading 1"/>
    <w:aliases w:val="A Level Heading"/>
    <w:basedOn w:val="Normal"/>
    <w:next w:val="Normal"/>
    <w:link w:val="Heading1Char"/>
    <w:uiPriority w:val="9"/>
    <w:qFormat/>
    <w:rsid w:val="00214E76"/>
    <w:pPr>
      <w:keepNext/>
      <w:keepLines/>
      <w:spacing w:before="240"/>
      <w:outlineLvl w:val="0"/>
    </w:pPr>
    <w:rPr>
      <w:rFonts w:eastAsiaTheme="majorEastAsia" w:cstheme="majorBidi"/>
      <w:b/>
      <w:color w:val="000000" w:themeColor="text1"/>
      <w:sz w:val="32"/>
      <w:szCs w:val="32"/>
    </w:rPr>
  </w:style>
  <w:style w:type="paragraph" w:styleId="Heading2">
    <w:name w:val="heading 2"/>
    <w:aliases w:val="B Level Heading"/>
    <w:basedOn w:val="Normal"/>
    <w:next w:val="Normal"/>
    <w:link w:val="Heading2Char"/>
    <w:uiPriority w:val="9"/>
    <w:unhideWhenUsed/>
    <w:qFormat/>
    <w:rsid w:val="0096750A"/>
    <w:pPr>
      <w:keepNext/>
      <w:keepLines/>
      <w:spacing w:before="40"/>
      <w:outlineLvl w:val="1"/>
    </w:pPr>
    <w:rPr>
      <w:rFonts w:eastAsiaTheme="majorEastAsia" w:cstheme="majorBidi"/>
      <w:b/>
      <w:color w:val="000000" w:themeColor="text1"/>
      <w:sz w:val="28"/>
      <w:szCs w:val="26"/>
    </w:rPr>
  </w:style>
  <w:style w:type="paragraph" w:styleId="Heading3">
    <w:name w:val="heading 3"/>
    <w:aliases w:val="C Level Heading"/>
    <w:basedOn w:val="Normal"/>
    <w:next w:val="Normal"/>
    <w:link w:val="Heading3Char"/>
    <w:uiPriority w:val="9"/>
    <w:unhideWhenUsed/>
    <w:qFormat/>
    <w:rsid w:val="0096750A"/>
    <w:pPr>
      <w:keepNext/>
      <w:keepLines/>
      <w:spacing w:before="4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3C"/>
    <w:pPr>
      <w:tabs>
        <w:tab w:val="center" w:pos="4680"/>
        <w:tab w:val="right" w:pos="9360"/>
      </w:tabs>
    </w:pPr>
  </w:style>
  <w:style w:type="character" w:customStyle="1" w:styleId="HeaderChar">
    <w:name w:val="Header Char"/>
    <w:basedOn w:val="DefaultParagraphFont"/>
    <w:link w:val="Header"/>
    <w:uiPriority w:val="99"/>
    <w:rsid w:val="00CF1B3C"/>
    <w:rPr>
      <w:rFonts w:eastAsiaTheme="minorEastAsia"/>
      <w:lang w:eastAsia="ja-JP"/>
    </w:rPr>
  </w:style>
  <w:style w:type="paragraph" w:styleId="Footer">
    <w:name w:val="footer"/>
    <w:basedOn w:val="Normal"/>
    <w:link w:val="FooterChar"/>
    <w:uiPriority w:val="99"/>
    <w:unhideWhenUsed/>
    <w:rsid w:val="00CF1B3C"/>
    <w:pPr>
      <w:tabs>
        <w:tab w:val="center" w:pos="4680"/>
        <w:tab w:val="right" w:pos="9360"/>
      </w:tabs>
    </w:pPr>
  </w:style>
  <w:style w:type="character" w:customStyle="1" w:styleId="FooterChar">
    <w:name w:val="Footer Char"/>
    <w:basedOn w:val="DefaultParagraphFont"/>
    <w:link w:val="Footer"/>
    <w:uiPriority w:val="99"/>
    <w:rsid w:val="00CF1B3C"/>
    <w:rPr>
      <w:rFonts w:eastAsiaTheme="minorEastAsia"/>
      <w:lang w:eastAsia="ja-JP"/>
    </w:rPr>
  </w:style>
  <w:style w:type="paragraph" w:customStyle="1" w:styleId="A-LEVEL10">
    <w:name w:val="A-LEVEL 1.0"/>
    <w:basedOn w:val="Heading1"/>
    <w:next w:val="Normal"/>
    <w:qFormat/>
    <w:rsid w:val="00214E76"/>
    <w:pPr>
      <w:spacing w:after="160" w:line="259" w:lineRule="auto"/>
    </w:pPr>
    <w:rPr>
      <w:rFonts w:eastAsiaTheme="minorHAnsi"/>
      <w:kern w:val="0"/>
      <w:lang w:eastAsia="en-US"/>
      <w14:ligatures w14:val="none"/>
    </w:rPr>
  </w:style>
  <w:style w:type="paragraph" w:styleId="ListParagraph">
    <w:name w:val="List Paragraph"/>
    <w:basedOn w:val="Normal"/>
    <w:uiPriority w:val="34"/>
    <w:qFormat/>
    <w:rsid w:val="0072176B"/>
    <w:pPr>
      <w:ind w:left="720"/>
      <w:contextualSpacing/>
    </w:pPr>
  </w:style>
  <w:style w:type="character" w:customStyle="1" w:styleId="Heading1Char">
    <w:name w:val="Heading 1 Char"/>
    <w:aliases w:val="A Level Heading Char"/>
    <w:basedOn w:val="DefaultParagraphFont"/>
    <w:link w:val="Heading1"/>
    <w:uiPriority w:val="9"/>
    <w:rsid w:val="00214E76"/>
    <w:rPr>
      <w:rFonts w:eastAsiaTheme="majorEastAsia" w:cstheme="majorBidi"/>
      <w:b/>
      <w:color w:val="000000" w:themeColor="text1"/>
      <w:sz w:val="32"/>
      <w:szCs w:val="32"/>
      <w:lang w:eastAsia="ja-JP"/>
    </w:rPr>
  </w:style>
  <w:style w:type="paragraph" w:styleId="TOCHeading">
    <w:name w:val="TOC Heading"/>
    <w:basedOn w:val="Heading1"/>
    <w:next w:val="Normal"/>
    <w:uiPriority w:val="39"/>
    <w:unhideWhenUsed/>
    <w:qFormat/>
    <w:rsid w:val="00592739"/>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214E76"/>
    <w:pPr>
      <w:spacing w:after="100"/>
    </w:pPr>
  </w:style>
  <w:style w:type="character" w:styleId="Hyperlink">
    <w:name w:val="Hyperlink"/>
    <w:basedOn w:val="DefaultParagraphFont"/>
    <w:uiPriority w:val="99"/>
    <w:unhideWhenUsed/>
    <w:rsid w:val="00214E76"/>
    <w:rPr>
      <w:color w:val="0563C1" w:themeColor="hyperlink"/>
      <w:u w:val="single"/>
    </w:rPr>
  </w:style>
  <w:style w:type="character" w:customStyle="1" w:styleId="Heading2Char">
    <w:name w:val="Heading 2 Char"/>
    <w:aliases w:val="B Level Heading Char"/>
    <w:basedOn w:val="DefaultParagraphFont"/>
    <w:link w:val="Heading2"/>
    <w:uiPriority w:val="9"/>
    <w:rsid w:val="0096750A"/>
    <w:rPr>
      <w:rFonts w:eastAsiaTheme="majorEastAsia" w:cstheme="majorBidi"/>
      <w:b/>
      <w:color w:val="000000" w:themeColor="text1"/>
      <w:sz w:val="28"/>
      <w:szCs w:val="26"/>
      <w:lang w:eastAsia="ja-JP"/>
    </w:rPr>
  </w:style>
  <w:style w:type="character" w:customStyle="1" w:styleId="Heading3Char">
    <w:name w:val="Heading 3 Char"/>
    <w:aliases w:val="C Level Heading Char"/>
    <w:basedOn w:val="DefaultParagraphFont"/>
    <w:link w:val="Heading3"/>
    <w:uiPriority w:val="9"/>
    <w:rsid w:val="0096750A"/>
    <w:rPr>
      <w:rFonts w:eastAsiaTheme="majorEastAsia" w:cstheme="majorBidi"/>
      <w:i/>
      <w:color w:val="000000" w:themeColor="text1"/>
      <w:sz w:val="24"/>
      <w:szCs w:val="24"/>
      <w:lang w:eastAsia="ja-JP"/>
    </w:rPr>
  </w:style>
  <w:style w:type="paragraph" w:styleId="TOC2">
    <w:name w:val="toc 2"/>
    <w:basedOn w:val="Normal"/>
    <w:next w:val="Normal"/>
    <w:autoRedefine/>
    <w:uiPriority w:val="39"/>
    <w:unhideWhenUsed/>
    <w:rsid w:val="00953A2E"/>
    <w:pPr>
      <w:spacing w:after="100"/>
      <w:ind w:left="220"/>
    </w:pPr>
  </w:style>
  <w:style w:type="paragraph" w:styleId="TOC3">
    <w:name w:val="toc 3"/>
    <w:basedOn w:val="Normal"/>
    <w:next w:val="Normal"/>
    <w:autoRedefine/>
    <w:uiPriority w:val="39"/>
    <w:unhideWhenUsed/>
    <w:rsid w:val="00953A2E"/>
    <w:pPr>
      <w:spacing w:after="100"/>
      <w:ind w:left="440"/>
    </w:pPr>
  </w:style>
  <w:style w:type="table" w:styleId="TableGrid">
    <w:name w:val="Table Grid"/>
    <w:basedOn w:val="TableNormal"/>
    <w:uiPriority w:val="39"/>
    <w:rsid w:val="009E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FA2"/>
    <w:pPr>
      <w:spacing w:before="100" w:beforeAutospacing="1" w:after="100" w:afterAutospacing="1"/>
    </w:pPr>
    <w:rPr>
      <w:rFonts w:eastAsia="Times New Roman" w:cs="Times New Roman"/>
      <w:kern w:val="0"/>
      <w:szCs w:val="24"/>
      <w:lang w:eastAsia="en-US"/>
      <w14:ligatures w14:val="none"/>
    </w:rPr>
  </w:style>
  <w:style w:type="paragraph" w:styleId="NoSpacing">
    <w:name w:val="No Spacing"/>
    <w:uiPriority w:val="1"/>
    <w:qFormat/>
    <w:rsid w:val="00012441"/>
    <w:pPr>
      <w:spacing w:after="0" w:line="240" w:lineRule="auto"/>
    </w:pPr>
    <w:rPr>
      <w:rFonts w:ascii="Times New Roman" w:eastAsiaTheme="minorEastAsia" w:hAnsi="Times New Roman"/>
      <w:sz w:val="24"/>
      <w:lang w:eastAsia="ja-JP"/>
    </w:rPr>
  </w:style>
  <w:style w:type="character" w:styleId="UnresolvedMention">
    <w:name w:val="Unresolved Mention"/>
    <w:basedOn w:val="DefaultParagraphFont"/>
    <w:uiPriority w:val="99"/>
    <w:semiHidden/>
    <w:unhideWhenUsed/>
    <w:rsid w:val="003C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98568">
      <w:bodyDiv w:val="1"/>
      <w:marLeft w:val="0"/>
      <w:marRight w:val="0"/>
      <w:marTop w:val="0"/>
      <w:marBottom w:val="0"/>
      <w:divBdr>
        <w:top w:val="none" w:sz="0" w:space="0" w:color="auto"/>
        <w:left w:val="none" w:sz="0" w:space="0" w:color="auto"/>
        <w:bottom w:val="none" w:sz="0" w:space="0" w:color="auto"/>
        <w:right w:val="none" w:sz="0" w:space="0" w:color="auto"/>
      </w:divBdr>
    </w:div>
    <w:div w:id="1470439741">
      <w:bodyDiv w:val="1"/>
      <w:marLeft w:val="0"/>
      <w:marRight w:val="0"/>
      <w:marTop w:val="0"/>
      <w:marBottom w:val="0"/>
      <w:divBdr>
        <w:top w:val="none" w:sz="0" w:space="0" w:color="auto"/>
        <w:left w:val="none" w:sz="0" w:space="0" w:color="auto"/>
        <w:bottom w:val="none" w:sz="0" w:space="0" w:color="auto"/>
        <w:right w:val="none" w:sz="0" w:space="0" w:color="auto"/>
      </w:divBdr>
      <w:divsChild>
        <w:div w:id="42798744">
          <w:marLeft w:val="0"/>
          <w:marRight w:val="0"/>
          <w:marTop w:val="0"/>
          <w:marBottom w:val="0"/>
          <w:divBdr>
            <w:top w:val="none" w:sz="0" w:space="0" w:color="auto"/>
            <w:left w:val="none" w:sz="0" w:space="0" w:color="auto"/>
            <w:bottom w:val="none" w:sz="0" w:space="0" w:color="auto"/>
            <w:right w:val="none" w:sz="0" w:space="0" w:color="auto"/>
          </w:divBdr>
          <w:divsChild>
            <w:div w:id="26298550">
              <w:marLeft w:val="0"/>
              <w:marRight w:val="0"/>
              <w:marTop w:val="0"/>
              <w:marBottom w:val="0"/>
              <w:divBdr>
                <w:top w:val="none" w:sz="0" w:space="0" w:color="auto"/>
                <w:left w:val="none" w:sz="0" w:space="0" w:color="auto"/>
                <w:bottom w:val="none" w:sz="0" w:space="0" w:color="auto"/>
                <w:right w:val="none" w:sz="0" w:space="0" w:color="auto"/>
              </w:divBdr>
              <w:divsChild>
                <w:div w:id="753475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1635726">
      <w:bodyDiv w:val="1"/>
      <w:marLeft w:val="0"/>
      <w:marRight w:val="0"/>
      <w:marTop w:val="0"/>
      <w:marBottom w:val="0"/>
      <w:divBdr>
        <w:top w:val="none" w:sz="0" w:space="0" w:color="auto"/>
        <w:left w:val="none" w:sz="0" w:space="0" w:color="auto"/>
        <w:bottom w:val="none" w:sz="0" w:space="0" w:color="auto"/>
        <w:right w:val="none" w:sz="0" w:space="0" w:color="auto"/>
      </w:divBdr>
      <w:divsChild>
        <w:div w:id="2072270169">
          <w:marLeft w:val="0"/>
          <w:marRight w:val="0"/>
          <w:marTop w:val="0"/>
          <w:marBottom w:val="0"/>
          <w:divBdr>
            <w:top w:val="none" w:sz="0" w:space="0" w:color="auto"/>
            <w:left w:val="none" w:sz="0" w:space="0" w:color="auto"/>
            <w:bottom w:val="none" w:sz="0" w:space="0" w:color="auto"/>
            <w:right w:val="none" w:sz="0" w:space="0" w:color="auto"/>
          </w:divBdr>
        </w:div>
      </w:divsChild>
    </w:div>
    <w:div w:id="1763918136">
      <w:bodyDiv w:val="1"/>
      <w:marLeft w:val="0"/>
      <w:marRight w:val="0"/>
      <w:marTop w:val="0"/>
      <w:marBottom w:val="0"/>
      <w:divBdr>
        <w:top w:val="none" w:sz="0" w:space="0" w:color="auto"/>
        <w:left w:val="none" w:sz="0" w:space="0" w:color="auto"/>
        <w:bottom w:val="none" w:sz="0" w:space="0" w:color="auto"/>
        <w:right w:val="none" w:sz="0" w:space="0" w:color="auto"/>
      </w:divBdr>
      <w:divsChild>
        <w:div w:id="1387485346">
          <w:marLeft w:val="0"/>
          <w:marRight w:val="0"/>
          <w:marTop w:val="0"/>
          <w:marBottom w:val="0"/>
          <w:divBdr>
            <w:top w:val="none" w:sz="0" w:space="0" w:color="auto"/>
            <w:left w:val="none" w:sz="0" w:space="0" w:color="auto"/>
            <w:bottom w:val="none" w:sz="0" w:space="0" w:color="auto"/>
            <w:right w:val="none" w:sz="0" w:space="0" w:color="auto"/>
          </w:divBdr>
          <w:divsChild>
            <w:div w:id="974414744">
              <w:marLeft w:val="0"/>
              <w:marRight w:val="0"/>
              <w:marTop w:val="0"/>
              <w:marBottom w:val="0"/>
              <w:divBdr>
                <w:top w:val="none" w:sz="0" w:space="0" w:color="auto"/>
                <w:left w:val="none" w:sz="0" w:space="0" w:color="auto"/>
                <w:bottom w:val="none" w:sz="0" w:space="0" w:color="auto"/>
                <w:right w:val="none" w:sz="0" w:space="0" w:color="auto"/>
              </w:divBdr>
              <w:divsChild>
                <w:div w:id="13501094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804361">
      <w:bodyDiv w:val="1"/>
      <w:marLeft w:val="0"/>
      <w:marRight w:val="0"/>
      <w:marTop w:val="0"/>
      <w:marBottom w:val="0"/>
      <w:divBdr>
        <w:top w:val="none" w:sz="0" w:space="0" w:color="auto"/>
        <w:left w:val="none" w:sz="0" w:space="0" w:color="auto"/>
        <w:bottom w:val="none" w:sz="0" w:space="0" w:color="auto"/>
        <w:right w:val="none" w:sz="0" w:space="0" w:color="auto"/>
      </w:divBdr>
      <w:divsChild>
        <w:div w:id="599992499">
          <w:marLeft w:val="0"/>
          <w:marRight w:val="0"/>
          <w:marTop w:val="0"/>
          <w:marBottom w:val="0"/>
          <w:divBdr>
            <w:top w:val="none" w:sz="0" w:space="0" w:color="auto"/>
            <w:left w:val="none" w:sz="0" w:space="0" w:color="auto"/>
            <w:bottom w:val="none" w:sz="0" w:space="0" w:color="auto"/>
            <w:right w:val="none" w:sz="0" w:space="0" w:color="auto"/>
          </w:divBdr>
          <w:divsChild>
            <w:div w:id="1915042664">
              <w:marLeft w:val="0"/>
              <w:marRight w:val="0"/>
              <w:marTop w:val="0"/>
              <w:marBottom w:val="0"/>
              <w:divBdr>
                <w:top w:val="none" w:sz="0" w:space="0" w:color="auto"/>
                <w:left w:val="none" w:sz="0" w:space="0" w:color="auto"/>
                <w:bottom w:val="none" w:sz="0" w:space="0" w:color="auto"/>
                <w:right w:val="none" w:sz="0" w:space="0" w:color="auto"/>
              </w:divBdr>
              <w:divsChild>
                <w:div w:id="14755609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560770">
      <w:bodyDiv w:val="1"/>
      <w:marLeft w:val="0"/>
      <w:marRight w:val="0"/>
      <w:marTop w:val="0"/>
      <w:marBottom w:val="0"/>
      <w:divBdr>
        <w:top w:val="none" w:sz="0" w:space="0" w:color="auto"/>
        <w:left w:val="none" w:sz="0" w:space="0" w:color="auto"/>
        <w:bottom w:val="none" w:sz="0" w:space="0" w:color="auto"/>
        <w:right w:val="none" w:sz="0" w:space="0" w:color="auto"/>
      </w:divBdr>
    </w:div>
    <w:div w:id="2128767638">
      <w:bodyDiv w:val="1"/>
      <w:marLeft w:val="0"/>
      <w:marRight w:val="0"/>
      <w:marTop w:val="0"/>
      <w:marBottom w:val="0"/>
      <w:divBdr>
        <w:top w:val="none" w:sz="0" w:space="0" w:color="auto"/>
        <w:left w:val="none" w:sz="0" w:space="0" w:color="auto"/>
        <w:bottom w:val="none" w:sz="0" w:space="0" w:color="auto"/>
        <w:right w:val="none" w:sz="0" w:space="0" w:color="auto"/>
      </w:divBdr>
      <w:divsChild>
        <w:div w:id="11102760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yperlink" Target="https://codes.iccsafe.org/content/IRC2021P2/chapter-3-building-plann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95d91b-c99a-4941-9513-76b88626be3d">
      <Terms xmlns="http://schemas.microsoft.com/office/infopath/2007/PartnerControls"/>
    </lcf76f155ced4ddcb4097134ff3c332f>
    <TaxCatchAll xmlns="b8618d93-c323-4b5f-ba26-bb127dd11f62"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5EDFBC8355819247AF6A4F705EB168AD" ma:contentTypeVersion="11" ma:contentTypeDescription="Create a new document." ma:contentTypeScope="" ma:versionID="fe0dfedd9ea4433b4eed4b56e1dc9b29">
  <xsd:schema xmlns:xsd="http://www.w3.org/2001/XMLSchema" xmlns:xs="http://www.w3.org/2001/XMLSchema" xmlns:p="http://schemas.microsoft.com/office/2006/metadata/properties" xmlns:ns2="5b95d91b-c99a-4941-9513-76b88626be3d" xmlns:ns3="b8618d93-c323-4b5f-ba26-bb127dd11f62" targetNamespace="http://schemas.microsoft.com/office/2006/metadata/properties" ma:root="true" ma:fieldsID="2f82d21a334b4f7c3c32ffa5380747c7" ns2:_="" ns3:_="">
    <xsd:import namespace="5b95d91b-c99a-4941-9513-76b88626be3d"/>
    <xsd:import namespace="b8618d93-c323-4b5f-ba26-bb127dd11f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d91b-c99a-4941-9513-76b88626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8d93-c323-4b5f-ba26-bb127dd11f6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d58c96-d69d-436b-a137-5ee6bc1a94aa}" ma:internalName="TaxCatchAll" ma:showField="CatchAllData" ma:web="b8618d93-c323-4b5f-ba26-bb127dd11f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795B37-2DC9-42FE-9BEE-60603AA4A4D0}">
  <ds:schemaRefs>
    <ds:schemaRef ds:uri="http://schemas.microsoft.com/sharepoint/v3/contenttype/forms"/>
  </ds:schemaRefs>
</ds:datastoreItem>
</file>

<file path=customXml/itemProps2.xml><?xml version="1.0" encoding="utf-8"?>
<ds:datastoreItem xmlns:ds="http://schemas.openxmlformats.org/officeDocument/2006/customXml" ds:itemID="{9DDB79A6-1725-46DC-92AD-545DA33E0314}">
  <ds:schemaRefs>
    <ds:schemaRef ds:uri="http://schemas.microsoft.com/office/2006/metadata/properties"/>
    <ds:schemaRef ds:uri="http://www.w3.org/2000/xmlns/"/>
    <ds:schemaRef ds:uri="5b95d91b-c99a-4941-9513-76b88626be3d"/>
    <ds:schemaRef ds:uri="http://schemas.microsoft.com/office/infopath/2007/PartnerControls"/>
    <ds:schemaRef ds:uri="b8618d93-c323-4b5f-ba26-bb127dd11f62"/>
    <ds:schemaRef ds:uri="http://www.w3.org/2001/XMLSchema-instance"/>
  </ds:schemaRefs>
</ds:datastoreItem>
</file>

<file path=customXml/itemProps3.xml><?xml version="1.0" encoding="utf-8"?>
<ds:datastoreItem xmlns:ds="http://schemas.openxmlformats.org/officeDocument/2006/customXml" ds:itemID="{969D6225-30F7-4D7B-94AE-9CF3BD78D8A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2B95B02B-C284-4FD4-9385-28B5AF35E311}">
  <ds:schemaRefs>
    <ds:schemaRef ds:uri="http://schemas.microsoft.com/office/2006/metadata/contentType"/>
    <ds:schemaRef ds:uri="http://schemas.microsoft.com/office/2006/metadata/properties/metaAttributes"/>
    <ds:schemaRef ds:uri="http://www.w3.org/2000/xmlns/"/>
    <ds:schemaRef ds:uri="http://www.w3.org/2001/XMLSchema"/>
    <ds:schemaRef ds:uri="5b95d91b-c99a-4941-9513-76b88626be3d"/>
    <ds:schemaRef ds:uri="b8618d93-c323-4b5f-ba26-bb127dd11f62"/>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Devin L.</dc:creator>
  <cp:keywords/>
  <dc:description/>
  <cp:lastModifiedBy>Adelman, Ian C.</cp:lastModifiedBy>
  <cp:revision>17</cp:revision>
  <dcterms:created xsi:type="dcterms:W3CDTF">2023-10-12T16:00:00Z</dcterms:created>
  <dcterms:modified xsi:type="dcterms:W3CDTF">2023-10-16T21:33:00Z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0x0101005EDFBC8355819247AF6A4F705EB168AD</vt:lpwstr>
  </property>
  <property fmtid="{D5CDD505-2E9C-101B-9397-08002B2CF9AE}" pid="3" name="MediaServiceImageTags">
    <vt:lpwstr/>
  </property>
</Properties>
</file>